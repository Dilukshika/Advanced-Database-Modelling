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2F947617" w14:textId="77777777" w:rsidTr="00A90CE7">
        <w:trPr>
          <w:trHeight w:val="1681"/>
        </w:trPr>
        <w:tc>
          <w:tcPr>
            <w:tcW w:w="2406" w:type="dxa"/>
          </w:tcPr>
          <w:p w14:paraId="09590617" w14:textId="77777777" w:rsidR="006B583E" w:rsidRDefault="006B583E" w:rsidP="007374D6">
            <w:pPr>
              <w:jc w:val="center"/>
              <w:rPr>
                <w:rFonts w:ascii="Arial" w:hAnsi="Arial"/>
                <w:b/>
                <w:sz w:val="28"/>
                <w:szCs w:val="28"/>
              </w:rPr>
            </w:pPr>
            <w:r>
              <w:rPr>
                <w:rFonts w:ascii="Arial" w:hAnsi="Arial"/>
                <w:b/>
                <w:noProof/>
                <w:sz w:val="28"/>
                <w:szCs w:val="28"/>
                <w:lang w:eastAsia="en-GB"/>
              </w:rPr>
              <w:drawing>
                <wp:inline distT="0" distB="0" distL="0" distR="0" wp14:anchorId="1D5809F4" wp14:editId="5582952E">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374B48F8" w14:textId="77777777" w:rsidR="006B583E" w:rsidRDefault="006B583E" w:rsidP="007374D6">
            <w:pPr>
              <w:jc w:val="center"/>
              <w:rPr>
                <w:rFonts w:ascii="Arial" w:hAnsi="Arial"/>
                <w:b/>
                <w:sz w:val="28"/>
                <w:szCs w:val="28"/>
              </w:rPr>
            </w:pPr>
          </w:p>
          <w:p w14:paraId="5E3B16CD" w14:textId="77777777" w:rsidR="006B583E" w:rsidRDefault="006B583E" w:rsidP="007374D6">
            <w:pPr>
              <w:jc w:val="center"/>
              <w:rPr>
                <w:rFonts w:ascii="Arial" w:hAnsi="Arial"/>
                <w:b/>
                <w:sz w:val="28"/>
                <w:szCs w:val="28"/>
              </w:rPr>
            </w:pPr>
          </w:p>
          <w:p w14:paraId="1BE6A5F8" w14:textId="77777777" w:rsidR="00A90CE7" w:rsidRPr="00A90CE7" w:rsidRDefault="006B583E" w:rsidP="00A90CE7">
            <w:pPr>
              <w:pBdr>
                <w:bottom w:val="single" w:sz="12" w:space="1" w:color="auto"/>
              </w:pBdr>
              <w:jc w:val="center"/>
              <w:rPr>
                <w:rFonts w:ascii="Arial" w:hAnsi="Arial"/>
                <w:b/>
                <w:sz w:val="28"/>
                <w:szCs w:val="28"/>
              </w:rPr>
            </w:pPr>
            <w:r w:rsidRPr="006B7DE6">
              <w:rPr>
                <w:rFonts w:ascii="Arial" w:hAnsi="Arial"/>
                <w:b/>
                <w:sz w:val="28"/>
                <w:szCs w:val="28"/>
              </w:rPr>
              <w:t>FACULTY</w:t>
            </w:r>
            <w:r w:rsidR="00325E19">
              <w:rPr>
                <w:rFonts w:ascii="Arial" w:hAnsi="Arial"/>
                <w:b/>
                <w:sz w:val="28"/>
                <w:szCs w:val="28"/>
              </w:rPr>
              <w:t xml:space="preserve"> OF COMPUTING, </w:t>
            </w:r>
            <w:r w:rsidR="00325E19" w:rsidRPr="00325E19">
              <w:rPr>
                <w:rFonts w:ascii="Arial" w:hAnsi="Arial"/>
                <w:b/>
                <w:sz w:val="28"/>
                <w:szCs w:val="28"/>
              </w:rPr>
              <w:t>ENGINEERING and SCIENCE</w:t>
            </w:r>
          </w:p>
        </w:tc>
        <w:tc>
          <w:tcPr>
            <w:tcW w:w="3171" w:type="dxa"/>
          </w:tcPr>
          <w:p w14:paraId="7A79D95B" w14:textId="77777777" w:rsidR="006B583E" w:rsidRDefault="006B583E" w:rsidP="007374D6">
            <w:pPr>
              <w:rPr>
                <w:rFonts w:ascii="Arial" w:hAnsi="Arial"/>
              </w:rPr>
            </w:pPr>
            <w:r>
              <w:rPr>
                <w:rFonts w:ascii="Arial" w:hAnsi="Arial"/>
              </w:rPr>
              <w:t xml:space="preserve">Final mark </w:t>
            </w:r>
            <w:proofErr w:type="gramStart"/>
            <w:r>
              <w:rPr>
                <w:rFonts w:ascii="Arial" w:hAnsi="Arial"/>
              </w:rPr>
              <w:t>awarded:_</w:t>
            </w:r>
            <w:proofErr w:type="gramEnd"/>
            <w:r>
              <w:rPr>
                <w:rFonts w:ascii="Arial" w:hAnsi="Arial"/>
              </w:rPr>
              <w:t>____</w:t>
            </w:r>
          </w:p>
        </w:tc>
      </w:tr>
    </w:tbl>
    <w:p w14:paraId="6D8317E9" w14:textId="6EF7D9AE" w:rsidR="006B7DE6" w:rsidRPr="006B7DE6" w:rsidRDefault="006B7DE6" w:rsidP="006B583E">
      <w:pPr>
        <w:jc w:val="center"/>
        <w:rPr>
          <w:rFonts w:ascii="Arial" w:hAnsi="Arial"/>
          <w:b/>
        </w:rPr>
      </w:pPr>
      <w:r>
        <w:rPr>
          <w:rFonts w:ascii="Arial" w:hAnsi="Arial"/>
          <w:b/>
        </w:rPr>
        <w:t>Assessment Co</w:t>
      </w:r>
      <w:r w:rsidR="00474A52">
        <w:rPr>
          <w:rFonts w:ascii="Arial" w:hAnsi="Arial"/>
          <w:b/>
        </w:rPr>
        <w:t>ver Sheet and Feedback Form 20</w:t>
      </w:r>
      <w:r w:rsidR="003C209A">
        <w:rPr>
          <w:rFonts w:ascii="Arial" w:hAnsi="Arial"/>
          <w:b/>
        </w:rPr>
        <w:t>2</w:t>
      </w:r>
      <w:r w:rsidR="00577F97">
        <w:rPr>
          <w:rFonts w:ascii="Arial" w:hAnsi="Arial"/>
          <w:b/>
        </w:rPr>
        <w:t>4</w:t>
      </w:r>
      <w:r w:rsidR="003C209A">
        <w:rPr>
          <w:rFonts w:ascii="Arial" w:hAnsi="Arial"/>
          <w:b/>
        </w:rPr>
        <w:t>/2</w:t>
      </w:r>
      <w:r w:rsidR="00577F97">
        <w:rPr>
          <w:rFonts w:ascii="Arial" w:hAnsi="Arial"/>
          <w:b/>
        </w:rPr>
        <w:t>5</w:t>
      </w:r>
    </w:p>
    <w:p w14:paraId="59393164" w14:textId="77777777" w:rsidR="00913E40" w:rsidRPr="000D3587" w:rsidRDefault="00913E40" w:rsidP="006B7DE6">
      <w:pPr>
        <w:rPr>
          <w:rFonts w:ascii="Arial" w:hAnsi="Arial"/>
        </w:rPr>
      </w:pPr>
    </w:p>
    <w:tbl>
      <w:tblPr>
        <w:tblStyle w:val="TableGrid"/>
        <w:tblW w:w="9606" w:type="dxa"/>
        <w:tblLook w:val="04A0" w:firstRow="1" w:lastRow="0" w:firstColumn="1" w:lastColumn="0" w:noHBand="0" w:noVBand="1"/>
      </w:tblPr>
      <w:tblGrid>
        <w:gridCol w:w="1838"/>
        <w:gridCol w:w="964"/>
        <w:gridCol w:w="1701"/>
        <w:gridCol w:w="1134"/>
        <w:gridCol w:w="3969"/>
      </w:tblGrid>
      <w:tr w:rsidR="00F0703D" w:rsidRPr="000D3587" w14:paraId="64ACE592" w14:textId="77777777" w:rsidTr="00244544">
        <w:trPr>
          <w:trHeight w:val="565"/>
        </w:trPr>
        <w:tc>
          <w:tcPr>
            <w:tcW w:w="1838" w:type="dxa"/>
          </w:tcPr>
          <w:p w14:paraId="0228AAF7" w14:textId="77777777" w:rsidR="00BF1E7A" w:rsidRPr="00D04305" w:rsidRDefault="00BF1E7A" w:rsidP="00F0703D">
            <w:pPr>
              <w:jc w:val="center"/>
              <w:rPr>
                <w:rFonts w:ascii="Arial" w:hAnsi="Arial"/>
                <w:b/>
              </w:rPr>
            </w:pPr>
            <w:r w:rsidRPr="00D04305">
              <w:rPr>
                <w:rFonts w:ascii="Arial" w:hAnsi="Arial"/>
                <w:b/>
              </w:rPr>
              <w:t>Module Code:</w:t>
            </w:r>
          </w:p>
          <w:p w14:paraId="6D336CD7" w14:textId="08139349" w:rsidR="00E161A3" w:rsidRPr="00244544" w:rsidRDefault="00244544" w:rsidP="00E161A3">
            <w:pPr>
              <w:rPr>
                <w:rFonts w:ascii="Arial" w:hAnsi="Arial" w:cs="Arial"/>
                <w:b/>
                <w:sz w:val="22"/>
                <w:szCs w:val="22"/>
              </w:rPr>
            </w:pPr>
            <w:r w:rsidRPr="000D5D37">
              <w:rPr>
                <w:rFonts w:ascii="Arial" w:hAnsi="Arial" w:cs="Arial"/>
                <w:sz w:val="22"/>
                <w:szCs w:val="22"/>
              </w:rPr>
              <w:t>IS</w:t>
            </w:r>
            <w:r>
              <w:rPr>
                <w:rFonts w:ascii="Arial" w:hAnsi="Arial" w:cs="Arial"/>
                <w:sz w:val="22"/>
                <w:szCs w:val="22"/>
              </w:rPr>
              <w:t>3S6</w:t>
            </w:r>
            <w:r w:rsidR="003C209A">
              <w:rPr>
                <w:rFonts w:ascii="Arial" w:hAnsi="Arial" w:cs="Arial"/>
                <w:sz w:val="22"/>
                <w:szCs w:val="22"/>
              </w:rPr>
              <w:t>6</w:t>
            </w:r>
            <w:r>
              <w:rPr>
                <w:rFonts w:ascii="Arial" w:hAnsi="Arial" w:cs="Arial"/>
                <w:sz w:val="22"/>
                <w:szCs w:val="22"/>
              </w:rPr>
              <w:t>2</w:t>
            </w:r>
          </w:p>
        </w:tc>
        <w:tc>
          <w:tcPr>
            <w:tcW w:w="3799" w:type="dxa"/>
            <w:gridSpan w:val="3"/>
          </w:tcPr>
          <w:p w14:paraId="68E36D44" w14:textId="77777777" w:rsidR="00BF1E7A" w:rsidRPr="00D04305" w:rsidRDefault="00BF1E7A" w:rsidP="009615AC">
            <w:pPr>
              <w:jc w:val="center"/>
              <w:rPr>
                <w:rFonts w:ascii="Arial" w:hAnsi="Arial"/>
                <w:b/>
              </w:rPr>
            </w:pPr>
            <w:r w:rsidRPr="00D04305">
              <w:rPr>
                <w:rFonts w:ascii="Arial" w:hAnsi="Arial"/>
                <w:b/>
              </w:rPr>
              <w:t>Module Title:</w:t>
            </w:r>
          </w:p>
          <w:p w14:paraId="77E3AF87" w14:textId="77777777" w:rsidR="00E161A3" w:rsidRPr="000D3587" w:rsidRDefault="00244544" w:rsidP="00D04305">
            <w:pPr>
              <w:rPr>
                <w:rFonts w:ascii="Arial" w:hAnsi="Arial"/>
              </w:rPr>
            </w:pPr>
            <w:r>
              <w:rPr>
                <w:rFonts w:ascii="Arial" w:hAnsi="Arial" w:cs="Arial"/>
                <w:sz w:val="22"/>
                <w:szCs w:val="22"/>
              </w:rPr>
              <w:t>Advanced Databases and Modelling</w:t>
            </w:r>
          </w:p>
        </w:tc>
        <w:tc>
          <w:tcPr>
            <w:tcW w:w="3969" w:type="dxa"/>
          </w:tcPr>
          <w:p w14:paraId="74D1C879" w14:textId="77777777" w:rsidR="00BF1E7A" w:rsidRPr="00D04305" w:rsidRDefault="00BF1E7A" w:rsidP="009615AC">
            <w:pPr>
              <w:jc w:val="center"/>
              <w:rPr>
                <w:rFonts w:ascii="Arial" w:hAnsi="Arial"/>
                <w:b/>
              </w:rPr>
            </w:pPr>
            <w:r w:rsidRPr="00D04305">
              <w:rPr>
                <w:rFonts w:ascii="Arial" w:hAnsi="Arial"/>
                <w:b/>
              </w:rPr>
              <w:t>Module Le</w:t>
            </w:r>
            <w:r w:rsidR="00990DB4" w:rsidRPr="00D04305">
              <w:rPr>
                <w:rFonts w:ascii="Arial" w:hAnsi="Arial"/>
                <w:b/>
              </w:rPr>
              <w:t>cturer</w:t>
            </w:r>
            <w:r w:rsidRPr="00D04305">
              <w:rPr>
                <w:rFonts w:ascii="Arial" w:hAnsi="Arial"/>
                <w:b/>
              </w:rPr>
              <w:t>:</w:t>
            </w:r>
          </w:p>
          <w:p w14:paraId="2F04C2AB" w14:textId="55D1937D" w:rsidR="00BF1E7A" w:rsidRPr="000D3587" w:rsidRDefault="00577F97" w:rsidP="00F0703D">
            <w:pPr>
              <w:rPr>
                <w:rFonts w:ascii="Arial" w:hAnsi="Arial"/>
              </w:rPr>
            </w:pPr>
            <w:r>
              <w:rPr>
                <w:rFonts w:ascii="Arial" w:hAnsi="Arial" w:cs="Arial"/>
                <w:sz w:val="22"/>
                <w:szCs w:val="22"/>
              </w:rPr>
              <w:t>Rob</w:t>
            </w:r>
            <w:r w:rsidR="00E16CAC">
              <w:rPr>
                <w:rFonts w:ascii="Arial" w:hAnsi="Arial" w:cs="Arial"/>
                <w:sz w:val="22"/>
                <w:szCs w:val="22"/>
              </w:rPr>
              <w:t>ert</w:t>
            </w:r>
            <w:r>
              <w:rPr>
                <w:rFonts w:ascii="Arial" w:hAnsi="Arial" w:cs="Arial"/>
                <w:sz w:val="22"/>
                <w:szCs w:val="22"/>
              </w:rPr>
              <w:t xml:space="preserve"> Berry</w:t>
            </w:r>
          </w:p>
        </w:tc>
      </w:tr>
      <w:tr w:rsidR="00ED563B" w:rsidRPr="000D3587" w14:paraId="0F2449B7" w14:textId="77777777" w:rsidTr="00244544">
        <w:trPr>
          <w:trHeight w:val="559"/>
        </w:trPr>
        <w:tc>
          <w:tcPr>
            <w:tcW w:w="5637" w:type="dxa"/>
            <w:gridSpan w:val="4"/>
          </w:tcPr>
          <w:p w14:paraId="57F00EDE" w14:textId="77777777" w:rsidR="00F0703D" w:rsidRPr="00D04305" w:rsidRDefault="00F0703D" w:rsidP="00F0703D">
            <w:pPr>
              <w:rPr>
                <w:rFonts w:ascii="Arial" w:hAnsi="Arial"/>
                <w:b/>
              </w:rPr>
            </w:pPr>
            <w:r w:rsidRPr="00D04305">
              <w:rPr>
                <w:rFonts w:ascii="Arial" w:hAnsi="Arial"/>
                <w:b/>
              </w:rPr>
              <w:t xml:space="preserve">Assessment Title and Tasks: </w:t>
            </w:r>
          </w:p>
          <w:p w14:paraId="2F774C04" w14:textId="1A864E32" w:rsidR="00BF104E" w:rsidRPr="008A35AA" w:rsidRDefault="00A76AE2" w:rsidP="00F0703D">
            <w:pPr>
              <w:rPr>
                <w:rFonts w:ascii="Arial" w:hAnsi="Arial" w:cs="Arial"/>
              </w:rPr>
            </w:pPr>
            <w:r>
              <w:rPr>
                <w:rFonts w:ascii="Arial" w:hAnsi="Arial" w:cs="Arial"/>
              </w:rPr>
              <w:t>Build U Like Class Diagram</w:t>
            </w:r>
          </w:p>
        </w:tc>
        <w:tc>
          <w:tcPr>
            <w:tcW w:w="3969" w:type="dxa"/>
          </w:tcPr>
          <w:p w14:paraId="0EAC087A" w14:textId="77777777" w:rsidR="00ED563B" w:rsidRPr="00D04305" w:rsidRDefault="00F0703D" w:rsidP="00F0703D">
            <w:pPr>
              <w:rPr>
                <w:ins w:id="0" w:author="Jo Smedley" w:date="2014-06-22T11:07:00Z"/>
                <w:rFonts w:ascii="Arial" w:hAnsi="Arial"/>
                <w:b/>
              </w:rPr>
            </w:pPr>
            <w:r w:rsidRPr="00D04305">
              <w:rPr>
                <w:rFonts w:ascii="Arial" w:hAnsi="Arial"/>
                <w:b/>
              </w:rPr>
              <w:t xml:space="preserve">Assessment No. </w:t>
            </w:r>
          </w:p>
          <w:p w14:paraId="78CDEDAF" w14:textId="4029C140" w:rsidR="00F0703D" w:rsidRPr="000D3587" w:rsidRDefault="00577F97" w:rsidP="00F0703D">
            <w:pPr>
              <w:rPr>
                <w:rFonts w:ascii="Arial" w:hAnsi="Arial"/>
              </w:rPr>
            </w:pPr>
            <w:r>
              <w:rPr>
                <w:rFonts w:ascii="Arial" w:hAnsi="Arial"/>
                <w:sz w:val="22"/>
                <w:szCs w:val="22"/>
              </w:rPr>
              <w:t>1</w:t>
            </w:r>
            <w:r w:rsidR="00A804D2">
              <w:rPr>
                <w:rFonts w:ascii="Arial" w:hAnsi="Arial"/>
                <w:sz w:val="22"/>
                <w:szCs w:val="22"/>
              </w:rPr>
              <w:t xml:space="preserve"> of 2</w:t>
            </w:r>
          </w:p>
        </w:tc>
      </w:tr>
      <w:tr w:rsidR="00ED563B" w:rsidRPr="000D3587" w14:paraId="634288A9" w14:textId="77777777" w:rsidTr="00244544">
        <w:trPr>
          <w:trHeight w:val="568"/>
        </w:trPr>
        <w:tc>
          <w:tcPr>
            <w:tcW w:w="5637" w:type="dxa"/>
            <w:gridSpan w:val="4"/>
          </w:tcPr>
          <w:p w14:paraId="7E2C9DC2" w14:textId="77777777" w:rsidR="00F0703D" w:rsidRPr="00D04305" w:rsidRDefault="00F0703D" w:rsidP="00F0703D">
            <w:pPr>
              <w:rPr>
                <w:rFonts w:ascii="Arial" w:hAnsi="Arial"/>
                <w:b/>
              </w:rPr>
            </w:pPr>
            <w:r w:rsidRPr="00D04305">
              <w:rPr>
                <w:rFonts w:ascii="Arial" w:hAnsi="Arial"/>
                <w:b/>
              </w:rPr>
              <w:t xml:space="preserve">No. of pages submitted in total including this page:  </w:t>
            </w:r>
            <w:r w:rsidR="00D04305">
              <w:rPr>
                <w:rFonts w:ascii="Arial" w:eastAsia="Times New Roman" w:hAnsi="Arial" w:cs="Arial"/>
                <w:color w:val="C0C0C0"/>
                <w:sz w:val="22"/>
                <w:szCs w:val="22"/>
                <w:lang w:eastAsia="en-GB"/>
              </w:rPr>
              <w:t>C</w:t>
            </w:r>
            <w:r w:rsidR="00D04305" w:rsidRPr="00734BCA">
              <w:rPr>
                <w:rFonts w:ascii="Arial" w:eastAsia="Times New Roman" w:hAnsi="Arial" w:cs="Arial"/>
                <w:color w:val="C0C0C0"/>
                <w:sz w:val="22"/>
                <w:szCs w:val="22"/>
                <w:lang w:eastAsia="en-GB"/>
              </w:rPr>
              <w:t>ompleted by student</w:t>
            </w:r>
          </w:p>
        </w:tc>
        <w:tc>
          <w:tcPr>
            <w:tcW w:w="3969" w:type="dxa"/>
          </w:tcPr>
          <w:p w14:paraId="10AD2918" w14:textId="77777777" w:rsidR="008D7765" w:rsidRPr="00D04305" w:rsidRDefault="00F0703D" w:rsidP="00F0703D">
            <w:pPr>
              <w:rPr>
                <w:rFonts w:ascii="Arial" w:hAnsi="Arial"/>
                <w:b/>
              </w:rPr>
            </w:pPr>
            <w:r w:rsidRPr="00D04305">
              <w:rPr>
                <w:rFonts w:ascii="Arial" w:hAnsi="Arial"/>
                <w:b/>
              </w:rPr>
              <w:t>Word Count</w:t>
            </w:r>
            <w:r w:rsidR="008D7765" w:rsidRPr="00D04305">
              <w:rPr>
                <w:rFonts w:ascii="Arial" w:hAnsi="Arial"/>
                <w:b/>
              </w:rPr>
              <w:t xml:space="preserve"> </w:t>
            </w:r>
            <w:r w:rsidR="00913E40" w:rsidRPr="00D04305">
              <w:rPr>
                <w:rFonts w:ascii="Arial" w:hAnsi="Arial"/>
                <w:b/>
              </w:rPr>
              <w:t>of submission</w:t>
            </w:r>
          </w:p>
          <w:p w14:paraId="5E0E3CE2" w14:textId="77777777" w:rsidR="00F0703D" w:rsidRDefault="008D7765" w:rsidP="00F0703D">
            <w:pPr>
              <w:rPr>
                <w:rFonts w:ascii="Arial" w:hAnsi="Arial"/>
              </w:rPr>
            </w:pPr>
            <w:r w:rsidRPr="00D04305">
              <w:rPr>
                <w:rFonts w:ascii="Arial" w:hAnsi="Arial"/>
                <w:b/>
                <w:sz w:val="22"/>
                <w:szCs w:val="22"/>
              </w:rPr>
              <w:t>(if applicable</w:t>
            </w:r>
            <w:r w:rsidRPr="008D7765">
              <w:rPr>
                <w:rFonts w:ascii="Arial" w:hAnsi="Arial"/>
                <w:sz w:val="22"/>
                <w:szCs w:val="22"/>
              </w:rPr>
              <w:t>)</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14:paraId="0F77ED56" w14:textId="77777777" w:rsidTr="00244544">
        <w:trPr>
          <w:trHeight w:val="561"/>
        </w:trPr>
        <w:tc>
          <w:tcPr>
            <w:tcW w:w="2802" w:type="dxa"/>
            <w:gridSpan w:val="2"/>
          </w:tcPr>
          <w:p w14:paraId="0A819E14" w14:textId="77777777" w:rsidR="00F0703D" w:rsidRPr="00700658" w:rsidRDefault="00F0703D" w:rsidP="00BF1E7A">
            <w:pPr>
              <w:jc w:val="center"/>
              <w:rPr>
                <w:rFonts w:ascii="Arial" w:hAnsi="Arial"/>
                <w:b/>
              </w:rPr>
            </w:pPr>
            <w:r w:rsidRPr="00700658">
              <w:rPr>
                <w:rFonts w:ascii="Arial" w:hAnsi="Arial"/>
                <w:b/>
              </w:rPr>
              <w:t>Date Set:</w:t>
            </w:r>
          </w:p>
          <w:p w14:paraId="299A2136" w14:textId="114037FF" w:rsidR="00BF104E" w:rsidRPr="00700658" w:rsidRDefault="00E16CAC" w:rsidP="00BF1E7A">
            <w:pPr>
              <w:jc w:val="center"/>
              <w:rPr>
                <w:rFonts w:ascii="Arial" w:hAnsi="Arial"/>
              </w:rPr>
            </w:pPr>
            <w:r w:rsidRPr="00E16CAC">
              <w:rPr>
                <w:rFonts w:ascii="Arial" w:hAnsi="Arial" w:cs="Arial"/>
                <w:sz w:val="22"/>
                <w:szCs w:val="22"/>
              </w:rPr>
              <w:t>13</w:t>
            </w:r>
            <w:r w:rsidRPr="00E16CAC">
              <w:rPr>
                <w:rFonts w:ascii="Arial" w:hAnsi="Arial" w:cs="Arial"/>
                <w:sz w:val="22"/>
                <w:szCs w:val="22"/>
                <w:vertAlign w:val="superscript"/>
              </w:rPr>
              <w:t>th</w:t>
            </w:r>
            <w:r w:rsidRPr="00E16CAC">
              <w:rPr>
                <w:rFonts w:ascii="Arial" w:hAnsi="Arial" w:cs="Arial"/>
                <w:sz w:val="22"/>
                <w:szCs w:val="22"/>
              </w:rPr>
              <w:t xml:space="preserve"> September 2024</w:t>
            </w:r>
          </w:p>
        </w:tc>
        <w:tc>
          <w:tcPr>
            <w:tcW w:w="2835" w:type="dxa"/>
            <w:gridSpan w:val="2"/>
          </w:tcPr>
          <w:p w14:paraId="18F8D416" w14:textId="77777777" w:rsidR="00F0703D" w:rsidRPr="00700658" w:rsidRDefault="00F0703D" w:rsidP="00BF1E7A">
            <w:pPr>
              <w:jc w:val="center"/>
              <w:rPr>
                <w:rFonts w:ascii="Arial" w:hAnsi="Arial"/>
                <w:b/>
              </w:rPr>
            </w:pPr>
            <w:r w:rsidRPr="00700658">
              <w:rPr>
                <w:rFonts w:ascii="Arial" w:hAnsi="Arial"/>
                <w:b/>
              </w:rPr>
              <w:t xml:space="preserve">Submission Date: </w:t>
            </w:r>
          </w:p>
          <w:p w14:paraId="1CECFDB3" w14:textId="6B62508E" w:rsidR="00BF104E" w:rsidRPr="0084203D" w:rsidRDefault="0084203D" w:rsidP="00BF104E">
            <w:pPr>
              <w:jc w:val="center"/>
              <w:rPr>
                <w:rFonts w:ascii="Arial" w:hAnsi="Arial" w:cs="Arial"/>
                <w:b/>
                <w:bCs/>
                <w:sz w:val="22"/>
                <w:szCs w:val="22"/>
              </w:rPr>
            </w:pPr>
            <w:r w:rsidRPr="0084203D">
              <w:rPr>
                <w:rFonts w:ascii="Arial" w:hAnsi="Arial" w:cs="Arial"/>
                <w:b/>
                <w:bCs/>
                <w:color w:val="FF0000"/>
                <w:sz w:val="22"/>
                <w:szCs w:val="22"/>
              </w:rPr>
              <w:t>15</w:t>
            </w:r>
            <w:r w:rsidRPr="0084203D">
              <w:rPr>
                <w:rFonts w:ascii="Arial" w:hAnsi="Arial" w:cs="Arial"/>
                <w:b/>
                <w:bCs/>
                <w:color w:val="FF0000"/>
                <w:sz w:val="22"/>
                <w:szCs w:val="22"/>
                <w:vertAlign w:val="superscript"/>
              </w:rPr>
              <w:t>th</w:t>
            </w:r>
            <w:r w:rsidRPr="0084203D">
              <w:rPr>
                <w:rFonts w:ascii="Arial" w:hAnsi="Arial" w:cs="Arial"/>
                <w:b/>
                <w:bCs/>
                <w:color w:val="FF0000"/>
                <w:sz w:val="22"/>
                <w:szCs w:val="22"/>
              </w:rPr>
              <w:t xml:space="preserve"> </w:t>
            </w:r>
            <w:r w:rsidR="004C6FC5" w:rsidRPr="0084203D">
              <w:rPr>
                <w:rFonts w:ascii="Arial" w:hAnsi="Arial" w:cs="Arial"/>
                <w:b/>
                <w:bCs/>
                <w:color w:val="FF0000"/>
                <w:sz w:val="22"/>
                <w:szCs w:val="22"/>
              </w:rPr>
              <w:t>November 2024</w:t>
            </w:r>
          </w:p>
        </w:tc>
        <w:tc>
          <w:tcPr>
            <w:tcW w:w="3969" w:type="dxa"/>
          </w:tcPr>
          <w:p w14:paraId="4ACD8E39" w14:textId="77777777" w:rsidR="00F0703D" w:rsidRPr="00700658" w:rsidRDefault="00F0703D" w:rsidP="009615AC">
            <w:pPr>
              <w:jc w:val="center"/>
              <w:rPr>
                <w:rFonts w:ascii="Arial" w:hAnsi="Arial"/>
                <w:b/>
              </w:rPr>
            </w:pPr>
            <w:r w:rsidRPr="00700658">
              <w:rPr>
                <w:rFonts w:ascii="Arial" w:hAnsi="Arial"/>
                <w:b/>
              </w:rPr>
              <w:t>Return Date:</w:t>
            </w:r>
          </w:p>
          <w:p w14:paraId="4AD60483" w14:textId="69BD01C9" w:rsidR="00BF104E" w:rsidRPr="00700658" w:rsidRDefault="00DA1C20" w:rsidP="009615AC">
            <w:pPr>
              <w:jc w:val="center"/>
              <w:rPr>
                <w:rFonts w:ascii="Arial" w:hAnsi="Arial"/>
              </w:rPr>
            </w:pPr>
            <w:r w:rsidRPr="00DA1C20">
              <w:rPr>
                <w:rFonts w:ascii="Arial" w:hAnsi="Arial" w:cs="Arial"/>
                <w:sz w:val="22"/>
                <w:szCs w:val="22"/>
              </w:rPr>
              <w:t>16</w:t>
            </w:r>
            <w:r w:rsidRPr="00DA1C20">
              <w:rPr>
                <w:rFonts w:ascii="Arial" w:hAnsi="Arial" w:cs="Arial"/>
                <w:sz w:val="22"/>
                <w:szCs w:val="22"/>
                <w:vertAlign w:val="superscript"/>
              </w:rPr>
              <w:t>th</w:t>
            </w:r>
            <w:r w:rsidRPr="00DA1C20">
              <w:rPr>
                <w:rFonts w:ascii="Arial" w:hAnsi="Arial" w:cs="Arial"/>
                <w:sz w:val="22"/>
                <w:szCs w:val="22"/>
              </w:rPr>
              <w:t xml:space="preserve"> December 2024</w:t>
            </w:r>
          </w:p>
        </w:tc>
      </w:tr>
      <w:tr w:rsidR="00BF1E7A" w:rsidRPr="000D3587" w14:paraId="40222B4E" w14:textId="77777777" w:rsidTr="006B583E">
        <w:tc>
          <w:tcPr>
            <w:tcW w:w="9606" w:type="dxa"/>
            <w:gridSpan w:val="5"/>
          </w:tcPr>
          <w:p w14:paraId="06D8A442" w14:textId="77777777"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14:paraId="36F6A589" w14:textId="77777777" w:rsidTr="006B583E">
        <w:tc>
          <w:tcPr>
            <w:tcW w:w="9606" w:type="dxa"/>
            <w:gridSpan w:val="5"/>
          </w:tcPr>
          <w:p w14:paraId="79E41311"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3DBC7B2C"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14:paraId="02CE148A" w14:textId="77777777" w:rsidR="009615AC" w:rsidRPr="009615AC" w:rsidRDefault="009615AC" w:rsidP="009615AC">
            <w:pPr>
              <w:rPr>
                <w:rFonts w:ascii="Arial" w:hAnsi="Arial"/>
                <w:sz w:val="16"/>
                <w:szCs w:val="16"/>
              </w:rPr>
            </w:pPr>
          </w:p>
        </w:tc>
      </w:tr>
      <w:tr w:rsidR="00BF1E7A" w:rsidRPr="000D3587" w14:paraId="15A36C20" w14:textId="77777777" w:rsidTr="006B583E">
        <w:tc>
          <w:tcPr>
            <w:tcW w:w="9606" w:type="dxa"/>
            <w:gridSpan w:val="5"/>
          </w:tcPr>
          <w:p w14:paraId="2F39437A" w14:textId="77777777" w:rsidR="00BF1E7A" w:rsidRPr="000D3587" w:rsidRDefault="00244544" w:rsidP="009615AC">
            <w:pPr>
              <w:rPr>
                <w:rFonts w:ascii="Arial" w:hAnsi="Arial"/>
              </w:rPr>
            </w:pPr>
            <w:r>
              <w:rPr>
                <w:rFonts w:ascii="Arial" w:hAnsi="Arial"/>
                <w:b/>
                <w:u w:val="single"/>
              </w:rPr>
              <w:t>F</w:t>
            </w:r>
            <w:r w:rsidR="00BF1E7A" w:rsidRPr="000D3587">
              <w:rPr>
                <w:rFonts w:ascii="Arial" w:hAnsi="Arial"/>
                <w:b/>
                <w:u w:val="single"/>
              </w:rPr>
              <w:t>it to sit policy</w:t>
            </w:r>
            <w:r w:rsidR="00BF1E7A" w:rsidRPr="000D3587">
              <w:rPr>
                <w:rFonts w:ascii="Arial" w:hAnsi="Arial"/>
                <w:u w:val="single"/>
              </w:rPr>
              <w:t>:</w:t>
            </w:r>
            <w:r w:rsidR="00BF1E7A" w:rsidRPr="000D3587">
              <w:rPr>
                <w:rFonts w:ascii="Arial" w:hAnsi="Arial"/>
              </w:rPr>
              <w:t xml:space="preserve"> </w:t>
            </w:r>
          </w:p>
          <w:p w14:paraId="42DE6D78"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6A1A7FBD" w14:textId="77777777" w:rsidR="00BF1E7A" w:rsidRPr="009615AC" w:rsidRDefault="00BF1E7A" w:rsidP="009615AC">
            <w:pPr>
              <w:rPr>
                <w:rFonts w:ascii="Arial" w:hAnsi="Arial"/>
                <w:sz w:val="16"/>
                <w:szCs w:val="16"/>
              </w:rPr>
            </w:pPr>
          </w:p>
        </w:tc>
      </w:tr>
      <w:tr w:rsidR="00BF1E7A" w:rsidRPr="000D3587" w14:paraId="13A61528" w14:textId="77777777" w:rsidTr="006B583E">
        <w:tc>
          <w:tcPr>
            <w:tcW w:w="9606" w:type="dxa"/>
            <w:gridSpan w:val="5"/>
          </w:tcPr>
          <w:p w14:paraId="3977C1C5" w14:textId="77777777" w:rsidR="00BF1E7A" w:rsidRPr="000D3587" w:rsidRDefault="00BF1E7A" w:rsidP="009615A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42517A9B" w14:textId="77777777" w:rsidR="00BF1E7A" w:rsidRPr="000D3587" w:rsidRDefault="00BF1E7A" w:rsidP="009615A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2"/>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w:t>
            </w:r>
            <w:proofErr w:type="gramStart"/>
            <w:r w:rsidRPr="000D3587">
              <w:rPr>
                <w:rFonts w:ascii="Arial" w:hAnsi="Arial"/>
              </w:rPr>
              <w:t>Faculty</w:t>
            </w:r>
            <w:proofErr w:type="gramEnd"/>
            <w:r w:rsidRPr="000D3587">
              <w:rPr>
                <w:rFonts w:ascii="Arial" w:hAnsi="Arial"/>
              </w:rPr>
              <w:t xml:space="preserve">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4AD9768E" w14:textId="77777777" w:rsidR="00BF1E7A" w:rsidRPr="009615AC" w:rsidRDefault="00BF1E7A" w:rsidP="009615AC">
            <w:pPr>
              <w:rPr>
                <w:rFonts w:ascii="Arial" w:hAnsi="Arial"/>
                <w:sz w:val="16"/>
                <w:szCs w:val="16"/>
              </w:rPr>
            </w:pPr>
          </w:p>
        </w:tc>
      </w:tr>
      <w:tr w:rsidR="00BF1E7A" w:rsidRPr="000D3587" w14:paraId="52F2AAD8" w14:textId="77777777" w:rsidTr="006B583E">
        <w:tc>
          <w:tcPr>
            <w:tcW w:w="9606" w:type="dxa"/>
            <w:gridSpan w:val="5"/>
          </w:tcPr>
          <w:p w14:paraId="658664C3"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6FD486BF" w14:textId="77777777" w:rsidR="00BF1E7A" w:rsidRDefault="00BF1E7A" w:rsidP="00270DDE">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3"/>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w:t>
            </w:r>
            <w:r w:rsidR="00181892">
              <w:rPr>
                <w:rFonts w:ascii="Arial" w:hAnsi="Arial"/>
              </w:rPr>
              <w:t>Centre</w:t>
            </w:r>
            <w:r>
              <w:rPr>
                <w:rFonts w:ascii="Arial" w:hAnsi="Arial"/>
              </w:rPr>
              <w:t xml:space="preserve"> to be consulted)</w:t>
            </w:r>
            <w:r w:rsidRPr="000D3587">
              <w:rPr>
                <w:rFonts w:ascii="Arial" w:hAnsi="Arial"/>
              </w:rPr>
              <w:t>.</w:t>
            </w:r>
          </w:p>
          <w:p w14:paraId="47423B88" w14:textId="2367A3D6" w:rsidR="00270DDE" w:rsidRPr="009615AC" w:rsidRDefault="00577F97" w:rsidP="00270DDE">
            <w:pPr>
              <w:rPr>
                <w:rFonts w:ascii="Arial" w:hAnsi="Arial"/>
                <w:sz w:val="16"/>
                <w:szCs w:val="16"/>
              </w:rPr>
            </w:pPr>
            <w:r w:rsidRPr="009A2C38">
              <w:rPr>
                <w:rFonts w:ascii="Arial" w:hAnsi="Arial"/>
                <w:b/>
              </w:rPr>
              <w:t>Work should be submitted to Blackboard on the submission date above</w:t>
            </w:r>
            <w:r>
              <w:rPr>
                <w:rFonts w:ascii="Arial" w:hAnsi="Arial"/>
                <w:b/>
              </w:rPr>
              <w:t>.</w:t>
            </w:r>
          </w:p>
        </w:tc>
      </w:tr>
      <w:tr w:rsidR="00BF1E7A" w:rsidRPr="000D3587" w14:paraId="560DEC94" w14:textId="77777777" w:rsidTr="006B583E">
        <w:tc>
          <w:tcPr>
            <w:tcW w:w="4503" w:type="dxa"/>
            <w:gridSpan w:val="3"/>
          </w:tcPr>
          <w:p w14:paraId="42910386" w14:textId="77777777" w:rsidR="00BF1E7A" w:rsidRPr="009615AC" w:rsidRDefault="00BF1E7A" w:rsidP="009615AC">
            <w:pPr>
              <w:rPr>
                <w:rFonts w:ascii="Arial" w:hAnsi="Arial"/>
                <w:b/>
                <w:sz w:val="16"/>
                <w:szCs w:val="16"/>
              </w:rPr>
            </w:pPr>
          </w:p>
          <w:p w14:paraId="50410A77" w14:textId="77777777" w:rsidR="00BF1E7A" w:rsidRDefault="00BF1E7A" w:rsidP="009615AC">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14:paraId="6A3B4873" w14:textId="77777777" w:rsidR="00BF1E7A" w:rsidRPr="009615AC" w:rsidRDefault="00BF1E7A" w:rsidP="009615AC">
            <w:pPr>
              <w:rPr>
                <w:rFonts w:ascii="Arial" w:hAnsi="Arial"/>
                <w:b/>
                <w:sz w:val="16"/>
                <w:szCs w:val="16"/>
              </w:rPr>
            </w:pPr>
          </w:p>
        </w:tc>
        <w:tc>
          <w:tcPr>
            <w:tcW w:w="5103" w:type="dxa"/>
            <w:gridSpan w:val="2"/>
          </w:tcPr>
          <w:p w14:paraId="7F576014" w14:textId="01709909" w:rsidR="00BF1E7A" w:rsidRPr="000D3587" w:rsidRDefault="00244544" w:rsidP="009615AC">
            <w:pPr>
              <w:jc w:val="center"/>
              <w:rPr>
                <w:rFonts w:ascii="Arial" w:hAnsi="Arial"/>
              </w:rPr>
            </w:pPr>
            <w:r>
              <w:rPr>
                <w:rFonts w:ascii="Arial" w:hAnsi="Arial"/>
              </w:rPr>
              <w:t>Student Number</w:t>
            </w:r>
            <w:r w:rsidR="00577F97">
              <w:rPr>
                <w:rFonts w:ascii="Arial" w:hAnsi="Arial"/>
              </w:rPr>
              <w:t>(s)</w:t>
            </w:r>
            <w:r w:rsidR="00BF1E7A" w:rsidRPr="000D3587">
              <w:rPr>
                <w:rFonts w:ascii="Arial" w:hAnsi="Arial"/>
              </w:rPr>
              <w:t>:</w:t>
            </w:r>
          </w:p>
        </w:tc>
      </w:tr>
    </w:tbl>
    <w:p w14:paraId="6F39D9C8" w14:textId="77777777" w:rsidR="00BF1E7A" w:rsidRDefault="00BF1E7A" w:rsidP="00F03778">
      <w:pPr>
        <w:jc w:val="center"/>
        <w:rPr>
          <w:rFonts w:ascii="Arial" w:hAnsi="Arial"/>
          <w:b/>
        </w:rPr>
      </w:pPr>
      <w:r w:rsidRPr="000D3587">
        <w:rPr>
          <w:rFonts w:ascii="Arial" w:hAnsi="Arial"/>
          <w:b/>
        </w:rPr>
        <w:t>IT IS YOUR RESPONSIBILITY TO KEEP A RECORD OF ALL WORK SUBMITTE</w:t>
      </w:r>
      <w:r>
        <w:rPr>
          <w:rFonts w:ascii="Arial" w:hAnsi="Arial"/>
          <w:b/>
        </w:rPr>
        <w:t>D</w:t>
      </w:r>
    </w:p>
    <w:p w14:paraId="1964BCB4" w14:textId="3F2FBD6F" w:rsidR="003C209A" w:rsidRDefault="003C209A">
      <w:pPr>
        <w:spacing w:after="200" w:line="276" w:lineRule="auto"/>
        <w:rPr>
          <w:rFonts w:ascii="Arial" w:hAnsi="Arial"/>
        </w:rPr>
      </w:pPr>
      <w:r>
        <w:rPr>
          <w:rFonts w:ascii="Arial" w:hAnsi="Arial"/>
        </w:rPr>
        <w:br w:type="page"/>
      </w:r>
    </w:p>
    <w:p w14:paraId="25832517" w14:textId="77777777" w:rsidR="00325E19" w:rsidRDefault="00325E19" w:rsidP="00F03778">
      <w:pPr>
        <w:jc w:val="center"/>
        <w:rPr>
          <w:rFonts w:ascii="Arial" w:hAnsi="Arial"/>
        </w:rPr>
      </w:pPr>
    </w:p>
    <w:tbl>
      <w:tblPr>
        <w:tblStyle w:val="TableGrid"/>
        <w:tblW w:w="8897" w:type="dxa"/>
        <w:tblLook w:val="04A0" w:firstRow="1" w:lastRow="0" w:firstColumn="1" w:lastColumn="0" w:noHBand="0" w:noVBand="1"/>
      </w:tblPr>
      <w:tblGrid>
        <w:gridCol w:w="8897"/>
      </w:tblGrid>
      <w:tr w:rsidR="00990DB4" w:rsidRPr="000D3587" w14:paraId="7B96363E" w14:textId="77777777" w:rsidTr="009615AC">
        <w:tc>
          <w:tcPr>
            <w:tcW w:w="8897" w:type="dxa"/>
          </w:tcPr>
          <w:p w14:paraId="48A8005C" w14:textId="77777777" w:rsidR="00990DB4" w:rsidRDefault="00990DB4" w:rsidP="00990DB4">
            <w:pPr>
              <w:jc w:val="center"/>
              <w:rPr>
                <w:rFonts w:ascii="Arial" w:hAnsi="Arial"/>
                <w:b/>
              </w:rPr>
            </w:pPr>
            <w:r>
              <w:rPr>
                <w:rFonts w:ascii="Arial" w:hAnsi="Arial"/>
                <w:b/>
              </w:rPr>
              <w:t>Part B: Marking and Assessment</w:t>
            </w:r>
          </w:p>
          <w:p w14:paraId="7022A163" w14:textId="77777777" w:rsidR="00990DB4" w:rsidRPr="000D3587" w:rsidRDefault="00990DB4" w:rsidP="00990DB4">
            <w:pPr>
              <w:jc w:val="center"/>
              <w:rPr>
                <w:rFonts w:ascii="Arial" w:hAnsi="Arial"/>
                <w:b/>
              </w:rPr>
            </w:pPr>
            <w:r>
              <w:rPr>
                <w:rFonts w:ascii="Arial" w:hAnsi="Arial"/>
                <w:b/>
              </w:rPr>
              <w:t>(to be completed by Module Lecturer)</w:t>
            </w:r>
          </w:p>
        </w:tc>
      </w:tr>
      <w:tr w:rsidR="00BE1108" w:rsidRPr="000D3587" w14:paraId="7E90CD7F" w14:textId="77777777" w:rsidTr="00BE1108">
        <w:tc>
          <w:tcPr>
            <w:tcW w:w="8897" w:type="dxa"/>
          </w:tcPr>
          <w:p w14:paraId="4CABDC4A"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sidR="00BF104E">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782ECEC8" w14:textId="77777777" w:rsidR="00BE1108" w:rsidRPr="00181892" w:rsidRDefault="00BE1108" w:rsidP="00181892">
            <w:pPr>
              <w:rPr>
                <w:rFonts w:ascii="Arial" w:eastAsia="Times New Roman" w:hAnsi="Arial" w:cs="Arial"/>
                <w:sz w:val="22"/>
                <w:szCs w:val="22"/>
                <w:lang w:eastAsia="en-GB"/>
              </w:rPr>
            </w:pPr>
          </w:p>
          <w:p w14:paraId="36BFCEEF"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sidR="00B9260B">
              <w:rPr>
                <w:rFonts w:ascii="Arial" w:eastAsia="Times New Roman" w:hAnsi="Arial" w:cs="Arial"/>
                <w:sz w:val="22"/>
                <w:szCs w:val="22"/>
                <w:shd w:val="clear" w:color="auto" w:fill="D9D9D9" w:themeFill="background1" w:themeFillShade="D9"/>
                <w:lang w:eastAsia="en-GB"/>
              </w:rPr>
              <w:t>3</w:t>
            </w:r>
            <w:r w:rsidR="00244544">
              <w:rPr>
                <w:rFonts w:ascii="Arial" w:eastAsia="Times New Roman" w:hAnsi="Arial" w:cs="Arial"/>
                <w:sz w:val="22"/>
                <w:szCs w:val="22"/>
                <w:shd w:val="clear" w:color="auto" w:fill="D9D9D9" w:themeFill="background1" w:themeFillShade="D9"/>
                <w:lang w:eastAsia="en-GB"/>
              </w:rPr>
              <w:t>0</w:t>
            </w:r>
            <w:r w:rsidRPr="00181892">
              <w:rPr>
                <w:rFonts w:ascii="Arial" w:eastAsia="Times New Roman" w:hAnsi="Arial" w:cs="Arial"/>
                <w:sz w:val="22"/>
                <w:szCs w:val="22"/>
                <w:lang w:eastAsia="en-GB"/>
              </w:rPr>
              <w:t>% of the total module marks.</w:t>
            </w:r>
          </w:p>
          <w:p w14:paraId="77727F76" w14:textId="77777777" w:rsidR="00BE1108" w:rsidRDefault="00BE1108" w:rsidP="00BF104E">
            <w:pPr>
              <w:rPr>
                <w:rFonts w:ascii="Arial" w:hAnsi="Arial"/>
                <w:b/>
              </w:rPr>
            </w:pPr>
          </w:p>
        </w:tc>
      </w:tr>
      <w:tr w:rsidR="00BF1E7A" w:rsidRPr="000D3587" w14:paraId="4FBBA32A" w14:textId="77777777" w:rsidTr="009615AC">
        <w:tc>
          <w:tcPr>
            <w:tcW w:w="8897" w:type="dxa"/>
          </w:tcPr>
          <w:p w14:paraId="14287641" w14:textId="77777777"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6F4D4B7D" w14:textId="77777777" w:rsidR="00BF1E7A" w:rsidRDefault="00BF1E7A" w:rsidP="009615AC">
            <w:pPr>
              <w:rPr>
                <w:ins w:id="1" w:author="Jo Smedley" w:date="2014-07-05T19:12:00Z"/>
                <w:rFonts w:ascii="Arial" w:hAnsi="Arial"/>
              </w:rPr>
            </w:pPr>
          </w:p>
          <w:p w14:paraId="0355FD3D" w14:textId="1BD62DFF" w:rsidR="00244544" w:rsidRPr="00FD6433" w:rsidRDefault="00244544" w:rsidP="00244544">
            <w:pPr>
              <w:rPr>
                <w:rFonts w:ascii="Arial" w:hAnsi="Arial" w:cs="Arial"/>
              </w:rPr>
            </w:pPr>
            <w:r w:rsidRPr="00FD6433">
              <w:rPr>
                <w:rFonts w:ascii="Arial" w:hAnsi="Arial" w:cs="Arial"/>
              </w:rPr>
              <w:t>You are required to produce a class</w:t>
            </w:r>
            <w:r w:rsidR="003C209A">
              <w:rPr>
                <w:rFonts w:ascii="Arial" w:hAnsi="Arial" w:cs="Arial"/>
              </w:rPr>
              <w:t xml:space="preserve"> diagram</w:t>
            </w:r>
            <w:r w:rsidRPr="00FD6433">
              <w:rPr>
                <w:rFonts w:ascii="Arial" w:hAnsi="Arial" w:cs="Arial"/>
              </w:rPr>
              <w:t xml:space="preserve"> for the </w:t>
            </w:r>
            <w:r>
              <w:rPr>
                <w:rFonts w:ascii="Arial" w:hAnsi="Arial" w:cs="Arial"/>
              </w:rPr>
              <w:t>company</w:t>
            </w:r>
            <w:r w:rsidRPr="00FD6433">
              <w:rPr>
                <w:rFonts w:ascii="Arial" w:hAnsi="Arial" w:cs="Arial"/>
              </w:rPr>
              <w:t xml:space="preserve">. </w:t>
            </w:r>
          </w:p>
          <w:p w14:paraId="14E0C655" w14:textId="77777777" w:rsidR="00244544" w:rsidRPr="00FD6433" w:rsidRDefault="00244544" w:rsidP="00244544">
            <w:pPr>
              <w:rPr>
                <w:rFonts w:ascii="Arial" w:hAnsi="Arial" w:cs="Arial"/>
              </w:rPr>
            </w:pPr>
          </w:p>
          <w:p w14:paraId="0E257510" w14:textId="7B06478B" w:rsidR="00244544" w:rsidRPr="004D2C69" w:rsidRDefault="00244544" w:rsidP="00244544">
            <w:pPr>
              <w:rPr>
                <w:rFonts w:ascii="Arial" w:hAnsi="Arial" w:cs="Arial"/>
              </w:rPr>
            </w:pPr>
            <w:r w:rsidRPr="00FD6433">
              <w:rPr>
                <w:rFonts w:ascii="Arial" w:hAnsi="Arial" w:cs="Arial"/>
              </w:rPr>
              <w:t xml:space="preserve">Where necessary, the diagram should be amplified with some words of explanation, particularly relating to constraints and assumptions made. To avoid cluttering the diagram, the class </w:t>
            </w:r>
            <w:r w:rsidR="00577F97">
              <w:rPr>
                <w:rFonts w:ascii="Arial" w:hAnsi="Arial" w:cs="Arial"/>
              </w:rPr>
              <w:t>diagram</w:t>
            </w:r>
            <w:r w:rsidRPr="00FD6433">
              <w:rPr>
                <w:rFonts w:ascii="Arial" w:hAnsi="Arial" w:cs="Arial"/>
              </w:rPr>
              <w:t xml:space="preserve"> should not contain attributes and operations. Rather you should, for each class, lis</w:t>
            </w:r>
            <w:smartTag w:uri="urn:schemas-microsoft-com:office:smarttags" w:element="PersonName">
              <w:r w:rsidRPr="00FD6433">
                <w:rPr>
                  <w:rFonts w:ascii="Arial" w:hAnsi="Arial" w:cs="Arial"/>
                </w:rPr>
                <w:t>t s</w:t>
              </w:r>
            </w:smartTag>
            <w:r w:rsidRPr="00FD6433">
              <w:rPr>
                <w:rFonts w:ascii="Arial" w:hAnsi="Arial" w:cs="Arial"/>
              </w:rPr>
              <w:t xml:space="preserve">eparately likely attributes and operations. It is not necessary to list the attribute accessor operations (get &amp; set methods). </w:t>
            </w:r>
            <w:r w:rsidRPr="00577F97">
              <w:rPr>
                <w:rFonts w:ascii="Arial" w:hAnsi="Arial" w:cs="Arial"/>
                <w:b/>
                <w:bCs/>
                <w:u w:val="single"/>
              </w:rPr>
              <w:t>The class diagram should be inserted into a Word document.</w:t>
            </w:r>
            <w:r w:rsidR="004D2C69">
              <w:rPr>
                <w:rFonts w:ascii="Arial" w:hAnsi="Arial" w:cs="Arial"/>
                <w:b/>
                <w:bCs/>
              </w:rPr>
              <w:t xml:space="preserve"> </w:t>
            </w:r>
            <w:r w:rsidR="004D2C69" w:rsidRPr="004D2C69">
              <w:rPr>
                <w:rFonts w:ascii="Arial" w:hAnsi="Arial" w:cs="Arial"/>
              </w:rPr>
              <w:t xml:space="preserve">You can use any </w:t>
            </w:r>
            <w:r w:rsidR="00866AD9">
              <w:rPr>
                <w:rFonts w:ascii="Arial" w:hAnsi="Arial" w:cs="Arial"/>
              </w:rPr>
              <w:t>software of your choosing to produce the class diagram</w:t>
            </w:r>
            <w:r w:rsidR="008C4240">
              <w:rPr>
                <w:rFonts w:ascii="Arial" w:hAnsi="Arial" w:cs="Arial"/>
              </w:rPr>
              <w:t xml:space="preserve"> – they should not be hand-drawn. </w:t>
            </w:r>
          </w:p>
          <w:p w14:paraId="4E08938B" w14:textId="77777777" w:rsidR="00244544" w:rsidRPr="004D2C69" w:rsidRDefault="00244544" w:rsidP="00244544">
            <w:pPr>
              <w:rPr>
                <w:rFonts w:ascii="Arial" w:hAnsi="Arial" w:cs="Arial"/>
              </w:rPr>
            </w:pPr>
          </w:p>
          <w:p w14:paraId="3A112632" w14:textId="77777777" w:rsidR="00244544" w:rsidRPr="00FD6433" w:rsidRDefault="00244544" w:rsidP="00244544">
            <w:pPr>
              <w:rPr>
                <w:rFonts w:ascii="Arial" w:hAnsi="Arial" w:cs="Arial"/>
              </w:rPr>
            </w:pPr>
            <w:r w:rsidRPr="00FD6433">
              <w:rPr>
                <w:rFonts w:ascii="Arial" w:hAnsi="Arial" w:cs="Arial"/>
              </w:rPr>
              <w:t>Be careful to remain within the stated limited scope of the assignment.</w:t>
            </w:r>
          </w:p>
          <w:p w14:paraId="20F99DEF" w14:textId="77777777" w:rsidR="00244544" w:rsidRPr="00FD6433" w:rsidRDefault="00244544" w:rsidP="003C209A">
            <w:pPr>
              <w:rPr>
                <w:rFonts w:ascii="Arial" w:hAnsi="Arial" w:cs="Arial"/>
              </w:rPr>
            </w:pPr>
          </w:p>
          <w:p w14:paraId="232CAB93" w14:textId="77777777" w:rsidR="00244544" w:rsidRPr="00FD6433" w:rsidRDefault="00244544" w:rsidP="00244544">
            <w:pPr>
              <w:rPr>
                <w:rFonts w:ascii="Arial" w:hAnsi="Arial" w:cs="Arial"/>
              </w:rPr>
            </w:pPr>
            <w:r w:rsidRPr="00FD6433">
              <w:rPr>
                <w:rFonts w:ascii="Arial" w:hAnsi="Arial" w:cs="Arial"/>
              </w:rPr>
              <w:t>Class model:</w:t>
            </w:r>
          </w:p>
          <w:p w14:paraId="03BEE067" w14:textId="77777777" w:rsidR="00244544" w:rsidRPr="00FD6433" w:rsidRDefault="00244544" w:rsidP="00244544">
            <w:pPr>
              <w:ind w:firstLine="720"/>
              <w:rPr>
                <w:rFonts w:ascii="Arial" w:hAnsi="Arial" w:cs="Arial"/>
              </w:rPr>
            </w:pPr>
            <w:r w:rsidRPr="00FD6433">
              <w:rPr>
                <w:rFonts w:ascii="Arial" w:hAnsi="Arial" w:cs="Arial"/>
              </w:rPr>
              <w:t xml:space="preserve">You should provide an analysis/design model </w:t>
            </w:r>
            <w:proofErr w:type="gramStart"/>
            <w:r w:rsidRPr="00FD6433">
              <w:rPr>
                <w:rFonts w:ascii="Arial" w:hAnsi="Arial" w:cs="Arial"/>
              </w:rPr>
              <w:t>showing:-</w:t>
            </w:r>
            <w:proofErr w:type="gramEnd"/>
          </w:p>
          <w:p w14:paraId="4CB37329" w14:textId="77777777" w:rsidR="00244544" w:rsidRPr="00FD6433" w:rsidRDefault="00244544" w:rsidP="00244544">
            <w:pPr>
              <w:ind w:left="1440"/>
              <w:rPr>
                <w:rFonts w:ascii="Arial" w:hAnsi="Arial" w:cs="Arial"/>
              </w:rPr>
            </w:pPr>
            <w:r w:rsidRPr="00FD6433">
              <w:rPr>
                <w:rFonts w:ascii="Arial" w:hAnsi="Arial" w:cs="Arial"/>
              </w:rPr>
              <w:t>all the relationships between the classes including inheritance, aggregation, composition and other associations where relevant.</w:t>
            </w:r>
          </w:p>
          <w:p w14:paraId="1B55B806" w14:textId="77777777" w:rsidR="00244544" w:rsidRPr="00FD6433" w:rsidRDefault="00244544" w:rsidP="00244544">
            <w:pPr>
              <w:ind w:firstLine="720"/>
              <w:rPr>
                <w:rFonts w:ascii="Arial" w:hAnsi="Arial" w:cs="Arial"/>
              </w:rPr>
            </w:pPr>
            <w:r w:rsidRPr="00244544">
              <w:rPr>
                <w:rFonts w:ascii="Arial" w:hAnsi="Arial" w:cs="Arial"/>
                <w:u w:val="single"/>
              </w:rPr>
              <w:t>Name</w:t>
            </w:r>
            <w:r w:rsidRPr="00FD6433">
              <w:rPr>
                <w:rFonts w:ascii="Arial" w:hAnsi="Arial" w:cs="Arial"/>
              </w:rPr>
              <w:t xml:space="preserve"> the associations and show the multiplicity.</w:t>
            </w:r>
          </w:p>
          <w:p w14:paraId="428186A3" w14:textId="77777777" w:rsidR="00244544" w:rsidRPr="00FD6433" w:rsidRDefault="00244544" w:rsidP="00244544">
            <w:pPr>
              <w:ind w:firstLine="720"/>
              <w:rPr>
                <w:rFonts w:ascii="Arial" w:hAnsi="Arial" w:cs="Arial"/>
              </w:rPr>
            </w:pPr>
            <w:r w:rsidRPr="00FD6433">
              <w:rPr>
                <w:rFonts w:ascii="Arial" w:hAnsi="Arial" w:cs="Arial"/>
              </w:rPr>
              <w:t>Detail the important attributes and operations for the classes.</w:t>
            </w:r>
          </w:p>
          <w:p w14:paraId="7E16E77D" w14:textId="77777777" w:rsidR="00BF1E7A" w:rsidRPr="000D3587" w:rsidRDefault="00BF104E" w:rsidP="00BF104E">
            <w:pPr>
              <w:rPr>
                <w:rFonts w:ascii="Arial" w:hAnsi="Arial"/>
              </w:rPr>
            </w:pPr>
            <w:r w:rsidRPr="00357070">
              <w:rPr>
                <w:rFonts w:ascii="Arial" w:hAnsi="Arial" w:cs="Arial"/>
                <w:b/>
                <w:sz w:val="28"/>
                <w:szCs w:val="28"/>
              </w:rPr>
              <w:br w:type="page"/>
            </w:r>
          </w:p>
        </w:tc>
      </w:tr>
      <w:tr w:rsidR="00BF1E7A" w:rsidRPr="000D3587" w14:paraId="23D34B5C" w14:textId="77777777" w:rsidTr="009615AC">
        <w:tc>
          <w:tcPr>
            <w:tcW w:w="8897" w:type="dxa"/>
          </w:tcPr>
          <w:p w14:paraId="6C6F6CBB" w14:textId="03A8EFCF" w:rsidR="00BF1E7A" w:rsidRPr="000D3587" w:rsidRDefault="00BF1E7A" w:rsidP="009615AC">
            <w:pPr>
              <w:rPr>
                <w:rFonts w:ascii="Arial" w:hAnsi="Arial"/>
                <w:b/>
                <w:i/>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006528ED" w:rsidRPr="006528ED">
                <w:rPr>
                  <w:rStyle w:val="Hyperlink"/>
                  <w:rFonts w:ascii="Arial" w:hAnsi="Arial" w:cs="Arial"/>
                </w:rPr>
                <w:t>https://curriculum.southwales.ac.uk/</w:t>
              </w:r>
            </w:hyperlink>
            <w:r w:rsidR="006528ED" w:rsidRPr="006528ED">
              <w:rPr>
                <w:rFonts w:ascii="Arial" w:hAnsi="Arial" w:cs="Arial"/>
              </w:rPr>
              <w:t xml:space="preserve"> </w:t>
            </w:r>
            <w:r w:rsidRPr="006528ED">
              <w:rPr>
                <w:rFonts w:ascii="Arial" w:hAnsi="Arial" w:cs="Arial"/>
              </w:rPr>
              <w:t>):</w:t>
            </w:r>
            <w:r w:rsidRPr="000D3587">
              <w:rPr>
                <w:rFonts w:ascii="Arial" w:hAnsi="Arial"/>
                <w:b/>
                <w:i/>
              </w:rPr>
              <w:t xml:space="preserve"> </w:t>
            </w:r>
          </w:p>
          <w:p w14:paraId="09AB200C" w14:textId="77777777" w:rsidR="00BF1E7A" w:rsidRPr="000D3587" w:rsidRDefault="00BF1E7A" w:rsidP="009615AC">
            <w:pPr>
              <w:rPr>
                <w:rFonts w:ascii="Arial" w:hAnsi="Arial"/>
                <w:b/>
                <w:i/>
              </w:rPr>
            </w:pPr>
          </w:p>
          <w:p w14:paraId="04F9253C" w14:textId="77777777" w:rsidR="00244544" w:rsidRDefault="00244544" w:rsidP="00244544">
            <w:pPr>
              <w:rPr>
                <w:rFonts w:ascii="Arial" w:hAnsi="Arial" w:cs="Arial"/>
              </w:rPr>
            </w:pPr>
            <w:r w:rsidRPr="001C420D">
              <w:rPr>
                <w:rFonts w:ascii="Arial" w:hAnsi="Arial" w:cs="Arial"/>
              </w:rPr>
              <w:t xml:space="preserve">To analyse the requirements and design an appropriate solution for a problem of defined scope using advanced design/modelling techniques. </w:t>
            </w:r>
          </w:p>
          <w:p w14:paraId="65161D1A" w14:textId="77777777" w:rsidR="00B72528" w:rsidRDefault="00B72528" w:rsidP="00244544">
            <w:pPr>
              <w:rPr>
                <w:rFonts w:ascii="Arial" w:hAnsi="Arial" w:cs="Arial"/>
              </w:rPr>
            </w:pPr>
          </w:p>
          <w:tbl>
            <w:tblPr>
              <w:tblStyle w:val="TableGrid"/>
              <w:tblW w:w="0" w:type="auto"/>
              <w:tblLook w:val="04A0" w:firstRow="1" w:lastRow="0" w:firstColumn="1" w:lastColumn="0" w:noHBand="0" w:noVBand="1"/>
            </w:tblPr>
            <w:tblGrid>
              <w:gridCol w:w="5552"/>
              <w:gridCol w:w="1418"/>
              <w:gridCol w:w="1701"/>
            </w:tblGrid>
            <w:tr w:rsidR="00B72528" w14:paraId="41966763" w14:textId="77777777" w:rsidTr="006756E1">
              <w:tc>
                <w:tcPr>
                  <w:tcW w:w="5552" w:type="dxa"/>
                </w:tcPr>
                <w:p w14:paraId="1C675207" w14:textId="77777777" w:rsidR="00B72528" w:rsidRPr="00C21457" w:rsidRDefault="00B72528" w:rsidP="00B72528">
                  <w:pPr>
                    <w:rPr>
                      <w:rFonts w:ascii="Arial" w:eastAsia="Times New Roman" w:hAnsi="Arial" w:cs="Arial"/>
                      <w:lang w:eastAsia="en-GB"/>
                    </w:rPr>
                  </w:pPr>
                  <w:r w:rsidRPr="00C21457">
                    <w:rPr>
                      <w:rFonts w:ascii="Arial" w:hAnsi="Arial" w:cs="Arial"/>
                      <w:b/>
                    </w:rPr>
                    <w:t>Marking Scheme</w:t>
                  </w:r>
                </w:p>
              </w:tc>
              <w:tc>
                <w:tcPr>
                  <w:tcW w:w="1418" w:type="dxa"/>
                </w:tcPr>
                <w:p w14:paraId="42C29961" w14:textId="77777777" w:rsidR="00B72528" w:rsidRDefault="00B72528" w:rsidP="00B72528">
                  <w:pPr>
                    <w:rPr>
                      <w:rFonts w:ascii="Arial" w:eastAsia="Times New Roman" w:hAnsi="Arial" w:cs="Arial"/>
                      <w:sz w:val="22"/>
                      <w:szCs w:val="22"/>
                      <w:lang w:eastAsia="en-GB"/>
                    </w:rPr>
                  </w:pPr>
                  <w:r w:rsidRPr="00DE1634">
                    <w:rPr>
                      <w:rFonts w:ascii="Arial" w:hAnsi="Arial" w:cs="Arial"/>
                      <w:b/>
                      <w:sz w:val="22"/>
                      <w:szCs w:val="22"/>
                    </w:rPr>
                    <w:t>Marks Available</w:t>
                  </w:r>
                </w:p>
              </w:tc>
              <w:tc>
                <w:tcPr>
                  <w:tcW w:w="1701" w:type="dxa"/>
                </w:tcPr>
                <w:p w14:paraId="3E82F8FA" w14:textId="77777777" w:rsidR="00B72528" w:rsidRDefault="00B72528" w:rsidP="00B72528">
                  <w:pPr>
                    <w:rPr>
                      <w:rFonts w:ascii="Arial" w:eastAsia="Times New Roman" w:hAnsi="Arial" w:cs="Arial"/>
                      <w:sz w:val="22"/>
                      <w:szCs w:val="22"/>
                      <w:lang w:eastAsia="en-GB"/>
                    </w:rPr>
                  </w:pPr>
                  <w:r w:rsidRPr="00DE1634">
                    <w:rPr>
                      <w:rFonts w:ascii="Arial" w:hAnsi="Arial" w:cs="Arial"/>
                      <w:b/>
                      <w:sz w:val="22"/>
                      <w:szCs w:val="22"/>
                    </w:rPr>
                    <w:t>Marks Awarded</w:t>
                  </w:r>
                </w:p>
              </w:tc>
            </w:tr>
            <w:tr w:rsidR="003C209A" w14:paraId="012D727A" w14:textId="77777777" w:rsidTr="006756E1">
              <w:tc>
                <w:tcPr>
                  <w:tcW w:w="5552" w:type="dxa"/>
                </w:tcPr>
                <w:p w14:paraId="42090F44" w14:textId="71EAE557" w:rsidR="003C209A" w:rsidRPr="00244544" w:rsidRDefault="003C209A" w:rsidP="003C209A">
                  <w:pPr>
                    <w:rPr>
                      <w:rFonts w:ascii="Arial" w:hAnsi="Arial" w:cs="Arial"/>
                      <w:sz w:val="22"/>
                      <w:szCs w:val="22"/>
                    </w:rPr>
                  </w:pPr>
                  <w:r w:rsidRPr="00244544">
                    <w:rPr>
                      <w:rFonts w:ascii="Arial" w:hAnsi="Arial" w:cs="Arial"/>
                      <w:sz w:val="22"/>
                      <w:szCs w:val="22"/>
                    </w:rPr>
                    <w:t>Class diagram</w:t>
                  </w:r>
                </w:p>
              </w:tc>
              <w:tc>
                <w:tcPr>
                  <w:tcW w:w="1418" w:type="dxa"/>
                </w:tcPr>
                <w:p w14:paraId="709B766C" w14:textId="5B6D31D1" w:rsidR="003C209A" w:rsidRPr="00244544" w:rsidRDefault="003C209A" w:rsidP="003C209A">
                  <w:pPr>
                    <w:jc w:val="center"/>
                    <w:rPr>
                      <w:rFonts w:ascii="Arial" w:hAnsi="Arial" w:cs="Arial"/>
                      <w:sz w:val="22"/>
                      <w:szCs w:val="22"/>
                    </w:rPr>
                  </w:pPr>
                  <w:r>
                    <w:rPr>
                      <w:rFonts w:ascii="Arial" w:hAnsi="Arial" w:cs="Arial"/>
                      <w:sz w:val="22"/>
                      <w:szCs w:val="22"/>
                    </w:rPr>
                    <w:t>60</w:t>
                  </w:r>
                </w:p>
              </w:tc>
              <w:tc>
                <w:tcPr>
                  <w:tcW w:w="1701" w:type="dxa"/>
                </w:tcPr>
                <w:p w14:paraId="171AFB75" w14:textId="77777777" w:rsidR="003C209A" w:rsidRDefault="003C209A" w:rsidP="003C209A">
                  <w:pPr>
                    <w:rPr>
                      <w:rFonts w:ascii="Arial" w:eastAsia="Times New Roman" w:hAnsi="Arial" w:cs="Arial"/>
                      <w:sz w:val="22"/>
                      <w:szCs w:val="22"/>
                      <w:lang w:eastAsia="en-GB"/>
                    </w:rPr>
                  </w:pPr>
                </w:p>
              </w:tc>
            </w:tr>
            <w:tr w:rsidR="003C209A" w14:paraId="59DF8FBA" w14:textId="77777777" w:rsidTr="006756E1">
              <w:tc>
                <w:tcPr>
                  <w:tcW w:w="5552" w:type="dxa"/>
                </w:tcPr>
                <w:p w14:paraId="478D63EC" w14:textId="7D74C964" w:rsidR="003C209A" w:rsidRPr="00244544" w:rsidRDefault="003C209A" w:rsidP="003C209A">
                  <w:pPr>
                    <w:rPr>
                      <w:rFonts w:ascii="Arial" w:hAnsi="Arial" w:cs="Arial"/>
                      <w:sz w:val="22"/>
                      <w:szCs w:val="22"/>
                    </w:rPr>
                  </w:pPr>
                  <w:r w:rsidRPr="00244544">
                    <w:rPr>
                      <w:rFonts w:ascii="Arial" w:hAnsi="Arial" w:cs="Arial"/>
                      <w:sz w:val="22"/>
                      <w:szCs w:val="22"/>
                    </w:rPr>
                    <w:t>Class attributes</w:t>
                  </w:r>
                </w:p>
              </w:tc>
              <w:tc>
                <w:tcPr>
                  <w:tcW w:w="1418" w:type="dxa"/>
                </w:tcPr>
                <w:p w14:paraId="163F3805" w14:textId="4871F6B1" w:rsidR="003C209A" w:rsidRPr="00244544" w:rsidRDefault="003C209A" w:rsidP="003C209A">
                  <w:pPr>
                    <w:jc w:val="center"/>
                    <w:rPr>
                      <w:rFonts w:ascii="Arial" w:hAnsi="Arial" w:cs="Arial"/>
                      <w:sz w:val="22"/>
                      <w:szCs w:val="22"/>
                    </w:rPr>
                  </w:pPr>
                  <w:r>
                    <w:rPr>
                      <w:rFonts w:ascii="Arial" w:hAnsi="Arial" w:cs="Arial"/>
                      <w:sz w:val="22"/>
                      <w:szCs w:val="22"/>
                    </w:rPr>
                    <w:t>12</w:t>
                  </w:r>
                </w:p>
              </w:tc>
              <w:tc>
                <w:tcPr>
                  <w:tcW w:w="1701" w:type="dxa"/>
                </w:tcPr>
                <w:p w14:paraId="1254CA3F" w14:textId="77777777" w:rsidR="003C209A" w:rsidRDefault="003C209A" w:rsidP="003C209A">
                  <w:pPr>
                    <w:rPr>
                      <w:rFonts w:ascii="Arial" w:eastAsia="Times New Roman" w:hAnsi="Arial" w:cs="Arial"/>
                      <w:sz w:val="22"/>
                      <w:szCs w:val="22"/>
                      <w:lang w:eastAsia="en-GB"/>
                    </w:rPr>
                  </w:pPr>
                </w:p>
              </w:tc>
            </w:tr>
            <w:tr w:rsidR="003C209A" w14:paraId="5D8F547D" w14:textId="77777777" w:rsidTr="006756E1">
              <w:tc>
                <w:tcPr>
                  <w:tcW w:w="5552" w:type="dxa"/>
                </w:tcPr>
                <w:p w14:paraId="7099BF4A" w14:textId="5FC390B9" w:rsidR="003C209A" w:rsidRPr="0083468A" w:rsidRDefault="003C209A" w:rsidP="003C209A">
                  <w:pPr>
                    <w:rPr>
                      <w:rFonts w:ascii="Arial" w:hAnsi="Arial" w:cs="Arial"/>
                      <w:sz w:val="22"/>
                      <w:szCs w:val="22"/>
                    </w:rPr>
                  </w:pPr>
                  <w:r w:rsidRPr="0083468A">
                    <w:rPr>
                      <w:rFonts w:ascii="Arial" w:hAnsi="Arial" w:cs="Arial"/>
                      <w:sz w:val="22"/>
                      <w:szCs w:val="22"/>
                    </w:rPr>
                    <w:t>Class operations</w:t>
                  </w:r>
                </w:p>
              </w:tc>
              <w:tc>
                <w:tcPr>
                  <w:tcW w:w="1418" w:type="dxa"/>
                </w:tcPr>
                <w:p w14:paraId="554C693A" w14:textId="0077352A" w:rsidR="003C209A" w:rsidRPr="00244544" w:rsidRDefault="003C209A" w:rsidP="003C209A">
                  <w:pPr>
                    <w:jc w:val="center"/>
                    <w:rPr>
                      <w:rFonts w:ascii="Arial" w:hAnsi="Arial" w:cs="Arial"/>
                      <w:sz w:val="22"/>
                      <w:szCs w:val="22"/>
                    </w:rPr>
                  </w:pPr>
                  <w:r>
                    <w:rPr>
                      <w:rFonts w:ascii="Arial" w:hAnsi="Arial" w:cs="Arial"/>
                      <w:sz w:val="22"/>
                      <w:szCs w:val="22"/>
                    </w:rPr>
                    <w:t>18</w:t>
                  </w:r>
                </w:p>
              </w:tc>
              <w:tc>
                <w:tcPr>
                  <w:tcW w:w="1701" w:type="dxa"/>
                </w:tcPr>
                <w:p w14:paraId="6F6DACE9" w14:textId="77777777" w:rsidR="003C209A" w:rsidRDefault="003C209A" w:rsidP="003C209A">
                  <w:pPr>
                    <w:rPr>
                      <w:rFonts w:ascii="Arial" w:eastAsia="Times New Roman" w:hAnsi="Arial" w:cs="Arial"/>
                      <w:sz w:val="22"/>
                      <w:szCs w:val="22"/>
                      <w:lang w:eastAsia="en-GB"/>
                    </w:rPr>
                  </w:pPr>
                </w:p>
              </w:tc>
            </w:tr>
            <w:tr w:rsidR="003C209A" w14:paraId="031317DD" w14:textId="77777777" w:rsidTr="006756E1">
              <w:tc>
                <w:tcPr>
                  <w:tcW w:w="5552" w:type="dxa"/>
                </w:tcPr>
                <w:p w14:paraId="5EA92456" w14:textId="2E0C9A81" w:rsidR="003C209A" w:rsidRPr="0083468A" w:rsidRDefault="003C209A" w:rsidP="003C209A">
                  <w:pPr>
                    <w:rPr>
                      <w:rFonts w:ascii="Arial" w:hAnsi="Arial" w:cs="Arial"/>
                      <w:sz w:val="22"/>
                      <w:szCs w:val="22"/>
                    </w:rPr>
                  </w:pPr>
                  <w:r w:rsidRPr="0083468A">
                    <w:rPr>
                      <w:rFonts w:ascii="Arial" w:hAnsi="Arial" w:cs="Arial"/>
                      <w:sz w:val="22"/>
                      <w:szCs w:val="22"/>
                    </w:rPr>
                    <w:t xml:space="preserve">Assumptions </w:t>
                  </w:r>
                </w:p>
              </w:tc>
              <w:tc>
                <w:tcPr>
                  <w:tcW w:w="1418" w:type="dxa"/>
                </w:tcPr>
                <w:p w14:paraId="19E3EAC9" w14:textId="17CAB07F" w:rsidR="003C209A" w:rsidRPr="00244544" w:rsidRDefault="003C209A" w:rsidP="003C209A">
                  <w:pPr>
                    <w:jc w:val="center"/>
                    <w:rPr>
                      <w:rFonts w:ascii="Arial" w:hAnsi="Arial" w:cs="Arial"/>
                      <w:sz w:val="22"/>
                      <w:szCs w:val="22"/>
                    </w:rPr>
                  </w:pPr>
                  <w:r>
                    <w:rPr>
                      <w:rFonts w:ascii="Arial" w:hAnsi="Arial" w:cs="Arial"/>
                      <w:sz w:val="22"/>
                      <w:szCs w:val="22"/>
                    </w:rPr>
                    <w:t>10</w:t>
                  </w:r>
                </w:p>
              </w:tc>
              <w:tc>
                <w:tcPr>
                  <w:tcW w:w="1701" w:type="dxa"/>
                </w:tcPr>
                <w:p w14:paraId="57B2D7F1" w14:textId="77777777" w:rsidR="003C209A" w:rsidRDefault="003C209A" w:rsidP="003C209A">
                  <w:pPr>
                    <w:rPr>
                      <w:rFonts w:ascii="Arial" w:eastAsia="Times New Roman" w:hAnsi="Arial" w:cs="Arial"/>
                      <w:sz w:val="22"/>
                      <w:szCs w:val="22"/>
                      <w:lang w:eastAsia="en-GB"/>
                    </w:rPr>
                  </w:pPr>
                </w:p>
              </w:tc>
            </w:tr>
            <w:tr w:rsidR="00B72528" w14:paraId="151C7093" w14:textId="77777777" w:rsidTr="006756E1">
              <w:tc>
                <w:tcPr>
                  <w:tcW w:w="5552" w:type="dxa"/>
                </w:tcPr>
                <w:p w14:paraId="0E872E90" w14:textId="77777777" w:rsidR="00B72528" w:rsidRDefault="00B72528" w:rsidP="00B72528">
                  <w:pPr>
                    <w:rPr>
                      <w:rFonts w:ascii="Arial" w:eastAsia="Times New Roman" w:hAnsi="Arial" w:cs="Arial"/>
                      <w:sz w:val="22"/>
                      <w:szCs w:val="22"/>
                      <w:lang w:eastAsia="en-GB"/>
                    </w:rPr>
                  </w:pPr>
                  <w:r w:rsidRPr="00B17094">
                    <w:rPr>
                      <w:rFonts w:ascii="Arial" w:hAnsi="Arial" w:cs="Arial"/>
                      <w:b/>
                      <w:sz w:val="22"/>
                      <w:szCs w:val="22"/>
                    </w:rPr>
                    <w:t>Total</w:t>
                  </w:r>
                </w:p>
              </w:tc>
              <w:tc>
                <w:tcPr>
                  <w:tcW w:w="1418" w:type="dxa"/>
                </w:tcPr>
                <w:p w14:paraId="73120368" w14:textId="77777777" w:rsidR="00B72528" w:rsidRDefault="00B72528" w:rsidP="00B72528">
                  <w:pPr>
                    <w:jc w:val="center"/>
                    <w:rPr>
                      <w:rFonts w:ascii="Arial" w:eastAsia="Times New Roman" w:hAnsi="Arial" w:cs="Arial"/>
                      <w:sz w:val="22"/>
                      <w:szCs w:val="22"/>
                      <w:lang w:eastAsia="en-GB"/>
                    </w:rPr>
                  </w:pPr>
                  <w:r>
                    <w:rPr>
                      <w:rFonts w:ascii="Arial" w:eastAsia="Times New Roman" w:hAnsi="Arial" w:cs="Arial"/>
                      <w:sz w:val="22"/>
                      <w:szCs w:val="22"/>
                      <w:lang w:eastAsia="en-GB"/>
                    </w:rPr>
                    <w:t>100</w:t>
                  </w:r>
                </w:p>
              </w:tc>
              <w:tc>
                <w:tcPr>
                  <w:tcW w:w="1701" w:type="dxa"/>
                </w:tcPr>
                <w:p w14:paraId="1519AD5C" w14:textId="77777777" w:rsidR="00B72528" w:rsidRDefault="00B72528" w:rsidP="00B72528">
                  <w:pPr>
                    <w:rPr>
                      <w:rFonts w:ascii="Arial" w:eastAsia="Times New Roman" w:hAnsi="Arial" w:cs="Arial"/>
                      <w:sz w:val="22"/>
                      <w:szCs w:val="22"/>
                      <w:lang w:eastAsia="en-GB"/>
                    </w:rPr>
                  </w:pPr>
                </w:p>
              </w:tc>
            </w:tr>
            <w:tr w:rsidR="00B72528" w14:paraId="3A7458B4" w14:textId="77777777" w:rsidTr="006756E1">
              <w:tc>
                <w:tcPr>
                  <w:tcW w:w="5552" w:type="dxa"/>
                </w:tcPr>
                <w:p w14:paraId="7F177C2F" w14:textId="77777777" w:rsidR="00B72528" w:rsidRPr="00B17094" w:rsidRDefault="00B72528" w:rsidP="00B72528">
                  <w:pPr>
                    <w:rPr>
                      <w:rFonts w:ascii="Arial" w:hAnsi="Arial" w:cs="Arial"/>
                      <w:b/>
                      <w:sz w:val="22"/>
                      <w:szCs w:val="22"/>
                    </w:rPr>
                  </w:pPr>
                </w:p>
              </w:tc>
              <w:tc>
                <w:tcPr>
                  <w:tcW w:w="1418" w:type="dxa"/>
                </w:tcPr>
                <w:p w14:paraId="43040D89" w14:textId="77777777" w:rsidR="00B72528" w:rsidRDefault="00B72528" w:rsidP="00B72528">
                  <w:pPr>
                    <w:jc w:val="center"/>
                    <w:rPr>
                      <w:rFonts w:ascii="Arial" w:eastAsia="Times New Roman" w:hAnsi="Arial" w:cs="Arial"/>
                      <w:sz w:val="22"/>
                      <w:szCs w:val="22"/>
                      <w:lang w:eastAsia="en-GB"/>
                    </w:rPr>
                  </w:pPr>
                </w:p>
              </w:tc>
              <w:tc>
                <w:tcPr>
                  <w:tcW w:w="1701" w:type="dxa"/>
                </w:tcPr>
                <w:p w14:paraId="0D88215B" w14:textId="77777777" w:rsidR="00B72528" w:rsidRDefault="00B72528" w:rsidP="00B72528">
                  <w:pPr>
                    <w:rPr>
                      <w:rFonts w:ascii="Arial" w:eastAsia="Times New Roman" w:hAnsi="Arial" w:cs="Arial"/>
                      <w:sz w:val="22"/>
                      <w:szCs w:val="22"/>
                      <w:lang w:eastAsia="en-GB"/>
                    </w:rPr>
                  </w:pPr>
                </w:p>
              </w:tc>
            </w:tr>
          </w:tbl>
          <w:p w14:paraId="1C7BD785" w14:textId="77777777" w:rsidR="00C21457" w:rsidRDefault="00C21457" w:rsidP="00BF104E">
            <w:pPr>
              <w:rPr>
                <w:rFonts w:ascii="Arial" w:hAnsi="Arial" w:cs="Arial"/>
                <w:b/>
                <w:sz w:val="22"/>
                <w:szCs w:val="22"/>
              </w:rPr>
            </w:pPr>
          </w:p>
          <w:p w14:paraId="5607D2E5" w14:textId="77777777" w:rsidR="00B72528" w:rsidRDefault="00B72528" w:rsidP="00BF104E">
            <w:pPr>
              <w:rPr>
                <w:rFonts w:ascii="Arial" w:hAnsi="Arial" w:cs="Arial"/>
                <w:b/>
                <w:sz w:val="22"/>
                <w:szCs w:val="22"/>
              </w:rPr>
            </w:pPr>
          </w:p>
          <w:p w14:paraId="05328345" w14:textId="77777777" w:rsidR="00B72528" w:rsidRDefault="00B72528" w:rsidP="00BF104E">
            <w:pPr>
              <w:rPr>
                <w:rFonts w:ascii="Arial" w:hAnsi="Arial" w:cs="Arial"/>
                <w:b/>
                <w:sz w:val="22"/>
                <w:szCs w:val="22"/>
              </w:rPr>
            </w:pPr>
          </w:p>
          <w:p w14:paraId="7DE2AD01" w14:textId="77777777" w:rsidR="00B72528" w:rsidRPr="00DE1634" w:rsidRDefault="00B72528" w:rsidP="00BF104E">
            <w:pPr>
              <w:rPr>
                <w:rFonts w:ascii="Arial" w:hAnsi="Arial" w:cs="Arial"/>
                <w:b/>
                <w:sz w:val="22"/>
                <w:szCs w:val="22"/>
              </w:rPr>
            </w:pPr>
          </w:p>
          <w:p w14:paraId="7C13EF61" w14:textId="77777777" w:rsidR="00F03778" w:rsidRPr="000D3587" w:rsidRDefault="00F03778" w:rsidP="009615AC">
            <w:pPr>
              <w:rPr>
                <w:rFonts w:ascii="Arial" w:hAnsi="Arial"/>
                <w:b/>
                <w:i/>
              </w:rPr>
            </w:pPr>
          </w:p>
        </w:tc>
      </w:tr>
    </w:tbl>
    <w:p w14:paraId="41441827" w14:textId="77777777" w:rsidR="003C209A" w:rsidRDefault="003C209A" w:rsidP="006A477F">
      <w:pPr>
        <w:spacing w:after="200" w:line="276" w:lineRule="auto"/>
        <w:rPr>
          <w:rFonts w:ascii="Arial" w:hAnsi="Arial" w:cs="Arial"/>
          <w:b/>
          <w:sz w:val="28"/>
          <w:szCs w:val="28"/>
        </w:rPr>
      </w:pPr>
    </w:p>
    <w:p w14:paraId="2494F357" w14:textId="77777777" w:rsidR="003C209A" w:rsidRDefault="003C209A">
      <w:pPr>
        <w:spacing w:after="200" w:line="276" w:lineRule="auto"/>
        <w:rPr>
          <w:rFonts w:ascii="Arial" w:hAnsi="Arial" w:cs="Arial"/>
          <w:b/>
          <w:sz w:val="28"/>
          <w:szCs w:val="28"/>
        </w:rPr>
      </w:pPr>
      <w:r>
        <w:rPr>
          <w:rFonts w:ascii="Arial" w:hAnsi="Arial" w:cs="Arial"/>
          <w:b/>
          <w:sz w:val="28"/>
          <w:szCs w:val="28"/>
        </w:rPr>
        <w:br w:type="page"/>
      </w:r>
    </w:p>
    <w:p w14:paraId="4E9111B3" w14:textId="6C5F7193" w:rsidR="008A35AA" w:rsidRDefault="008A35AA" w:rsidP="006A477F">
      <w:pPr>
        <w:spacing w:after="200" w:line="276" w:lineRule="auto"/>
        <w:rPr>
          <w:rFonts w:ascii="Arial" w:hAnsi="Arial" w:cs="Arial"/>
          <w:b/>
          <w:sz w:val="28"/>
          <w:szCs w:val="28"/>
        </w:rPr>
      </w:pPr>
      <w:r w:rsidRPr="00AA6D0A">
        <w:rPr>
          <w:rFonts w:ascii="Arial" w:hAnsi="Arial" w:cs="Arial"/>
          <w:b/>
          <w:sz w:val="28"/>
          <w:szCs w:val="28"/>
        </w:rPr>
        <w:lastRenderedPageBreak/>
        <w:t>Appendix A</w:t>
      </w:r>
    </w:p>
    <w:p w14:paraId="2E60EF86" w14:textId="77777777" w:rsidR="008A35AA" w:rsidRDefault="008A35AA" w:rsidP="008A35AA">
      <w:pPr>
        <w:rPr>
          <w:rFonts w:ascii="Arial" w:hAnsi="Arial" w:cs="Arial"/>
          <w:b/>
        </w:rPr>
      </w:pPr>
    </w:p>
    <w:p w14:paraId="57D1A5F2" w14:textId="77777777" w:rsidR="00A76AE2" w:rsidRDefault="00A76AE2" w:rsidP="00A76AE2">
      <w:pPr>
        <w:rPr>
          <w:rFonts w:ascii="Arial" w:hAnsi="Arial" w:cs="Arial"/>
        </w:rPr>
      </w:pPr>
      <w:r>
        <w:rPr>
          <w:rFonts w:ascii="Arial" w:hAnsi="Arial" w:cs="Arial"/>
        </w:rPr>
        <w:t xml:space="preserve">Build U Like are a building company specialising in hard landscaping. They lay patios, build walls, lay drives etc. for their </w:t>
      </w:r>
      <w:r w:rsidRPr="00BE31AD">
        <w:rPr>
          <w:rFonts w:ascii="Arial" w:hAnsi="Arial" w:cs="Arial"/>
          <w:highlight w:val="green"/>
        </w:rPr>
        <w:t>customers</w:t>
      </w:r>
      <w:r>
        <w:rPr>
          <w:rFonts w:ascii="Arial" w:hAnsi="Arial" w:cs="Arial"/>
        </w:rPr>
        <w:t xml:space="preserve">. A customer will remain in the system even though they may not have any current or future building project(s) with the company. Each building project will consist of two parts: </w:t>
      </w:r>
      <w:r w:rsidRPr="00BE31AD">
        <w:rPr>
          <w:rFonts w:ascii="Arial" w:hAnsi="Arial" w:cs="Arial"/>
          <w:highlight w:val="green"/>
        </w:rPr>
        <w:t>Material and Labour</w:t>
      </w:r>
      <w:r>
        <w:rPr>
          <w:rFonts w:ascii="Arial" w:hAnsi="Arial" w:cs="Arial"/>
        </w:rPr>
        <w:t>.</w:t>
      </w:r>
    </w:p>
    <w:p w14:paraId="20D80C95" w14:textId="77777777" w:rsidR="00A76AE2" w:rsidRDefault="00A76AE2" w:rsidP="00A76AE2">
      <w:pPr>
        <w:rPr>
          <w:rFonts w:ascii="Arial" w:hAnsi="Arial" w:cs="Arial"/>
        </w:rPr>
      </w:pPr>
    </w:p>
    <w:p w14:paraId="1B67778A" w14:textId="77777777" w:rsidR="00A76AE2" w:rsidRDefault="00A76AE2" w:rsidP="00A76AE2">
      <w:pPr>
        <w:rPr>
          <w:rFonts w:ascii="Arial" w:hAnsi="Arial" w:cs="Arial"/>
        </w:rPr>
      </w:pPr>
      <w:r>
        <w:rPr>
          <w:rFonts w:ascii="Arial" w:hAnsi="Arial" w:cs="Arial"/>
        </w:rPr>
        <w:t xml:space="preserve">The material used by the company is supplied by </w:t>
      </w:r>
      <w:proofErr w:type="gramStart"/>
      <w:r>
        <w:rPr>
          <w:rFonts w:ascii="Arial" w:hAnsi="Arial" w:cs="Arial"/>
        </w:rPr>
        <w:t>a number of</w:t>
      </w:r>
      <w:proofErr w:type="gramEnd"/>
      <w:r>
        <w:rPr>
          <w:rFonts w:ascii="Arial" w:hAnsi="Arial" w:cs="Arial"/>
        </w:rPr>
        <w:t xml:space="preserve"> </w:t>
      </w:r>
      <w:r w:rsidRPr="00BE31AD">
        <w:rPr>
          <w:rFonts w:ascii="Arial" w:hAnsi="Arial" w:cs="Arial"/>
          <w:highlight w:val="green"/>
        </w:rPr>
        <w:t>suppliers</w:t>
      </w:r>
      <w:r>
        <w:rPr>
          <w:rFonts w:ascii="Arial" w:hAnsi="Arial" w:cs="Arial"/>
        </w:rPr>
        <w:t xml:space="preserve"> and each supplier can supply a number of different materials to the company.</w:t>
      </w:r>
    </w:p>
    <w:p w14:paraId="6B61A094" w14:textId="77777777" w:rsidR="00A76AE2" w:rsidRDefault="00A76AE2" w:rsidP="00A76AE2">
      <w:pPr>
        <w:rPr>
          <w:rFonts w:ascii="Arial" w:hAnsi="Arial" w:cs="Arial"/>
        </w:rPr>
      </w:pPr>
      <w:r>
        <w:rPr>
          <w:rFonts w:ascii="Arial" w:hAnsi="Arial" w:cs="Arial"/>
        </w:rPr>
        <w:t xml:space="preserve">The company </w:t>
      </w:r>
      <w:proofErr w:type="gramStart"/>
      <w:r>
        <w:rPr>
          <w:rFonts w:ascii="Arial" w:hAnsi="Arial" w:cs="Arial"/>
        </w:rPr>
        <w:t>keeps,</w:t>
      </w:r>
      <w:proofErr w:type="gramEnd"/>
      <w:r>
        <w:rPr>
          <w:rFonts w:ascii="Arial" w:hAnsi="Arial" w:cs="Arial"/>
        </w:rPr>
        <w:t xml:space="preserve"> on site, a certain quantity of all materials it uses and places an </w:t>
      </w:r>
      <w:r w:rsidRPr="00BE31AD">
        <w:rPr>
          <w:rFonts w:ascii="Arial" w:hAnsi="Arial" w:cs="Arial"/>
          <w:highlight w:val="green"/>
        </w:rPr>
        <w:t>order</w:t>
      </w:r>
      <w:r>
        <w:rPr>
          <w:rFonts w:ascii="Arial" w:hAnsi="Arial" w:cs="Arial"/>
        </w:rPr>
        <w:t xml:space="preserve"> with a supplier when the quantity in </w:t>
      </w:r>
      <w:r w:rsidRPr="00BE31AD">
        <w:rPr>
          <w:rFonts w:ascii="Arial" w:hAnsi="Arial" w:cs="Arial"/>
          <w:highlight w:val="green"/>
        </w:rPr>
        <w:t>stock</w:t>
      </w:r>
      <w:r>
        <w:rPr>
          <w:rFonts w:ascii="Arial" w:hAnsi="Arial" w:cs="Arial"/>
        </w:rPr>
        <w:t xml:space="preserve"> falls below a specified level. For simplicity, assume that there will always be an adequate quantity in stock for all projects and you need not </w:t>
      </w:r>
      <w:proofErr w:type="gramStart"/>
      <w:r>
        <w:rPr>
          <w:rFonts w:ascii="Arial" w:hAnsi="Arial" w:cs="Arial"/>
        </w:rPr>
        <w:t>take into account</w:t>
      </w:r>
      <w:proofErr w:type="gramEnd"/>
      <w:r>
        <w:rPr>
          <w:rFonts w:ascii="Arial" w:hAnsi="Arial" w:cs="Arial"/>
        </w:rPr>
        <w:t xml:space="preserve"> exceptional orders. In addition, assume that the material estimated as being used at the start of each project will be equal to the actual material used during the project.</w:t>
      </w:r>
    </w:p>
    <w:p w14:paraId="1B5A377E" w14:textId="77777777" w:rsidR="00A76AE2" w:rsidRDefault="00A76AE2" w:rsidP="00A76AE2">
      <w:pPr>
        <w:rPr>
          <w:rFonts w:ascii="Arial" w:hAnsi="Arial" w:cs="Arial"/>
        </w:rPr>
      </w:pPr>
    </w:p>
    <w:p w14:paraId="6F0F9BA3" w14:textId="77777777" w:rsidR="00A76AE2" w:rsidRDefault="00A76AE2" w:rsidP="00A76AE2">
      <w:pPr>
        <w:rPr>
          <w:rFonts w:ascii="Arial" w:hAnsi="Arial" w:cs="Arial"/>
        </w:rPr>
      </w:pPr>
      <w:r>
        <w:rPr>
          <w:rFonts w:ascii="Arial" w:hAnsi="Arial" w:cs="Arial"/>
        </w:rPr>
        <w:t xml:space="preserve">Each project will be allocated one project </w:t>
      </w:r>
      <w:r w:rsidRPr="00BE31AD">
        <w:rPr>
          <w:rFonts w:ascii="Arial" w:hAnsi="Arial" w:cs="Arial"/>
          <w:highlight w:val="green"/>
        </w:rPr>
        <w:t>supervisor</w:t>
      </w:r>
      <w:r>
        <w:rPr>
          <w:rFonts w:ascii="Arial" w:hAnsi="Arial" w:cs="Arial"/>
        </w:rPr>
        <w:t xml:space="preserve"> and </w:t>
      </w:r>
      <w:proofErr w:type="gramStart"/>
      <w:r>
        <w:rPr>
          <w:rFonts w:ascii="Arial" w:hAnsi="Arial" w:cs="Arial"/>
        </w:rPr>
        <w:t>a number of</w:t>
      </w:r>
      <w:proofErr w:type="gramEnd"/>
      <w:r>
        <w:rPr>
          <w:rFonts w:ascii="Arial" w:hAnsi="Arial" w:cs="Arial"/>
        </w:rPr>
        <w:t xml:space="preserve"> </w:t>
      </w:r>
      <w:r w:rsidRPr="00BE31AD">
        <w:rPr>
          <w:rFonts w:ascii="Arial" w:hAnsi="Arial" w:cs="Arial"/>
          <w:highlight w:val="green"/>
        </w:rPr>
        <w:t>staff</w:t>
      </w:r>
      <w:r>
        <w:rPr>
          <w:rFonts w:ascii="Arial" w:hAnsi="Arial" w:cs="Arial"/>
        </w:rPr>
        <w:t xml:space="preserve"> who will be scheduled before the project starts. The allocation of the staff will depend on their area(s) and level of building expertise. A member of staff may be allocated to many different tasks on various projects. A member of staff may be scheduled for the same project more than once (scheduled for more than one task).</w:t>
      </w:r>
    </w:p>
    <w:p w14:paraId="44D2A544" w14:textId="77777777" w:rsidR="00A76AE2" w:rsidRDefault="00A76AE2" w:rsidP="00A76AE2">
      <w:pPr>
        <w:rPr>
          <w:rFonts w:ascii="Arial" w:hAnsi="Arial" w:cs="Arial"/>
        </w:rPr>
      </w:pPr>
    </w:p>
    <w:p w14:paraId="601AEEA7" w14:textId="77777777" w:rsidR="00A76AE2" w:rsidRDefault="00A76AE2" w:rsidP="00A76AE2">
      <w:pPr>
        <w:rPr>
          <w:rFonts w:ascii="Arial" w:hAnsi="Arial" w:cs="Arial"/>
          <w:b/>
        </w:rPr>
      </w:pPr>
      <w:r w:rsidRPr="00552B43">
        <w:rPr>
          <w:rFonts w:ascii="Arial" w:hAnsi="Arial" w:cs="Arial"/>
          <w:b/>
        </w:rPr>
        <w:t xml:space="preserve">Task </w:t>
      </w:r>
      <w:r>
        <w:rPr>
          <w:rFonts w:ascii="Arial" w:hAnsi="Arial" w:cs="Arial"/>
          <w:b/>
        </w:rPr>
        <w:t xml:space="preserve">Allocation </w:t>
      </w:r>
      <w:r w:rsidRPr="00552B43">
        <w:rPr>
          <w:rFonts w:ascii="Arial" w:hAnsi="Arial" w:cs="Arial"/>
          <w:b/>
        </w:rPr>
        <w:t>list for Project A:</w:t>
      </w:r>
    </w:p>
    <w:p w14:paraId="04426B6A" w14:textId="77777777" w:rsidR="00A76AE2" w:rsidRDefault="00A76AE2" w:rsidP="00A76AE2">
      <w:pPr>
        <w:rPr>
          <w:rFonts w:ascii="Arial" w:hAnsi="Arial" w:cs="Arial"/>
          <w:b/>
        </w:rPr>
      </w:pPr>
    </w:p>
    <w:p w14:paraId="031F86D2" w14:textId="77777777" w:rsidR="00A76AE2" w:rsidRPr="00552B43" w:rsidRDefault="00A76AE2" w:rsidP="00A76AE2">
      <w:pPr>
        <w:rPr>
          <w:rFonts w:ascii="Arial" w:hAnsi="Arial" w:cs="Arial"/>
          <w:b/>
        </w:rPr>
      </w:pPr>
      <w:r>
        <w:rPr>
          <w:rFonts w:ascii="Arial" w:hAnsi="Arial" w:cs="Arial"/>
          <w:b/>
        </w:rPr>
        <w:t xml:space="preserve">Supervisor: </w:t>
      </w:r>
      <w:r w:rsidRPr="00BA263A">
        <w:rPr>
          <w:rFonts w:ascii="Arial" w:hAnsi="Arial" w:cs="Arial"/>
        </w:rPr>
        <w:t>ST7 Fred Bloggs</w:t>
      </w:r>
    </w:p>
    <w:p w14:paraId="6B83DA70" w14:textId="77777777" w:rsidR="00A76AE2" w:rsidRDefault="00A76AE2" w:rsidP="00A76AE2">
      <w:pPr>
        <w:rPr>
          <w:rFonts w:ascii="Arial" w:hAnsi="Arial" w:cs="Arial"/>
        </w:rPr>
      </w:pPr>
    </w:p>
    <w:p w14:paraId="3C5FE4B7" w14:textId="77777777" w:rsidR="00A76AE2" w:rsidRPr="00552B43" w:rsidRDefault="00A76AE2" w:rsidP="00A76AE2">
      <w:pPr>
        <w:rPr>
          <w:rFonts w:ascii="Arial" w:hAnsi="Arial" w:cs="Arial"/>
          <w:b/>
        </w:rPr>
      </w:pPr>
      <w:r w:rsidRPr="00552B43">
        <w:rPr>
          <w:rFonts w:ascii="Arial" w:hAnsi="Arial" w:cs="Arial"/>
          <w:b/>
        </w:rPr>
        <w:t>Staff member</w:t>
      </w:r>
      <w:r w:rsidRPr="00552B43">
        <w:rPr>
          <w:rFonts w:ascii="Arial" w:hAnsi="Arial" w:cs="Arial"/>
          <w:b/>
        </w:rPr>
        <w:tab/>
        <w:t>Date</w:t>
      </w:r>
      <w:r w:rsidRPr="00552B43">
        <w:rPr>
          <w:rFonts w:ascii="Arial" w:hAnsi="Arial" w:cs="Arial"/>
          <w:b/>
        </w:rPr>
        <w:tab/>
      </w:r>
      <w:r w:rsidRPr="00552B43">
        <w:rPr>
          <w:rFonts w:ascii="Arial" w:hAnsi="Arial" w:cs="Arial"/>
          <w:b/>
        </w:rPr>
        <w:tab/>
        <w:t>Duration</w:t>
      </w:r>
      <w:r w:rsidRPr="00552B43">
        <w:rPr>
          <w:rFonts w:ascii="Arial" w:hAnsi="Arial" w:cs="Arial"/>
          <w:b/>
        </w:rPr>
        <w:tab/>
        <w:t>Task</w:t>
      </w:r>
    </w:p>
    <w:p w14:paraId="45D60BC9" w14:textId="0BADEB8C" w:rsidR="00A76AE2" w:rsidRDefault="00A76AE2" w:rsidP="00A76AE2">
      <w:pPr>
        <w:rPr>
          <w:rFonts w:ascii="Arial" w:hAnsi="Arial" w:cs="Arial"/>
        </w:rPr>
      </w:pPr>
      <w:r>
        <w:rPr>
          <w:rFonts w:ascii="Arial" w:hAnsi="Arial" w:cs="Arial"/>
        </w:rPr>
        <w:t>ST</w:t>
      </w:r>
      <w:proofErr w:type="gramStart"/>
      <w:r>
        <w:rPr>
          <w:rFonts w:ascii="Arial" w:hAnsi="Arial" w:cs="Arial"/>
        </w:rPr>
        <w:t xml:space="preserve">1  </w:t>
      </w:r>
      <w:proofErr w:type="spellStart"/>
      <w:r>
        <w:rPr>
          <w:rFonts w:ascii="Arial" w:hAnsi="Arial" w:cs="Arial"/>
        </w:rPr>
        <w:t>L</w:t>
      </w:r>
      <w:proofErr w:type="gramEnd"/>
      <w:r>
        <w:rPr>
          <w:rFonts w:ascii="Arial" w:hAnsi="Arial" w:cs="Arial"/>
        </w:rPr>
        <w:t>.Jones</w:t>
      </w:r>
      <w:proofErr w:type="spellEnd"/>
      <w:r>
        <w:rPr>
          <w:rFonts w:ascii="Arial" w:hAnsi="Arial" w:cs="Arial"/>
        </w:rPr>
        <w:tab/>
      </w:r>
      <w:r>
        <w:rPr>
          <w:rFonts w:ascii="Arial" w:hAnsi="Arial" w:cs="Arial"/>
        </w:rPr>
        <w:tab/>
        <w:t>10/11/</w:t>
      </w:r>
      <w:r w:rsidR="0028240A">
        <w:rPr>
          <w:rFonts w:ascii="Arial" w:hAnsi="Arial" w:cs="Arial"/>
        </w:rPr>
        <w:t>2</w:t>
      </w:r>
      <w:r w:rsidR="00577F97">
        <w:rPr>
          <w:rFonts w:ascii="Arial" w:hAnsi="Arial" w:cs="Arial"/>
        </w:rPr>
        <w:t>4</w:t>
      </w:r>
      <w:r>
        <w:rPr>
          <w:rFonts w:ascii="Arial" w:hAnsi="Arial" w:cs="Arial"/>
        </w:rPr>
        <w:tab/>
        <w:t>14 hours</w:t>
      </w:r>
      <w:r>
        <w:rPr>
          <w:rFonts w:ascii="Arial" w:hAnsi="Arial" w:cs="Arial"/>
        </w:rPr>
        <w:tab/>
        <w:t>Laying Drive at front of property</w:t>
      </w:r>
    </w:p>
    <w:p w14:paraId="3F8EE68D" w14:textId="5C8435EE" w:rsidR="00A76AE2" w:rsidRDefault="00A76AE2" w:rsidP="00A76AE2">
      <w:pPr>
        <w:rPr>
          <w:rFonts w:ascii="Arial" w:hAnsi="Arial" w:cs="Arial"/>
        </w:rPr>
      </w:pPr>
      <w:r>
        <w:rPr>
          <w:rFonts w:ascii="Arial" w:hAnsi="Arial" w:cs="Arial"/>
        </w:rPr>
        <w:t>ST</w:t>
      </w:r>
      <w:proofErr w:type="gramStart"/>
      <w:r>
        <w:rPr>
          <w:rFonts w:ascii="Arial" w:hAnsi="Arial" w:cs="Arial"/>
        </w:rPr>
        <w:t>2  L.</w:t>
      </w:r>
      <w:proofErr w:type="gramEnd"/>
      <w:r>
        <w:rPr>
          <w:rFonts w:ascii="Arial" w:hAnsi="Arial" w:cs="Arial"/>
        </w:rPr>
        <w:t xml:space="preserve"> Morgan</w:t>
      </w:r>
      <w:r>
        <w:rPr>
          <w:rFonts w:ascii="Arial" w:hAnsi="Arial" w:cs="Arial"/>
        </w:rPr>
        <w:tab/>
        <w:t>10/11/</w:t>
      </w:r>
      <w:r w:rsidR="0028240A">
        <w:rPr>
          <w:rFonts w:ascii="Arial" w:hAnsi="Arial" w:cs="Arial"/>
        </w:rPr>
        <w:t>2</w:t>
      </w:r>
      <w:r w:rsidR="00577F97">
        <w:rPr>
          <w:rFonts w:ascii="Arial" w:hAnsi="Arial" w:cs="Arial"/>
        </w:rPr>
        <w:t>4</w:t>
      </w:r>
      <w:r>
        <w:rPr>
          <w:rFonts w:ascii="Arial" w:hAnsi="Arial" w:cs="Arial"/>
        </w:rPr>
        <w:tab/>
        <w:t>14 hours</w:t>
      </w:r>
      <w:r>
        <w:rPr>
          <w:rFonts w:ascii="Arial" w:hAnsi="Arial" w:cs="Arial"/>
        </w:rPr>
        <w:tab/>
        <w:t>Laying Drive at front of property</w:t>
      </w:r>
    </w:p>
    <w:p w14:paraId="01AD07DF" w14:textId="7CF941B4" w:rsidR="00A76AE2" w:rsidRDefault="00A76AE2" w:rsidP="0028240A">
      <w:pPr>
        <w:rPr>
          <w:rFonts w:ascii="Arial" w:hAnsi="Arial" w:cs="Arial"/>
        </w:rPr>
      </w:pPr>
      <w:r>
        <w:rPr>
          <w:rFonts w:ascii="Arial" w:hAnsi="Arial" w:cs="Arial"/>
        </w:rPr>
        <w:t>ST</w:t>
      </w:r>
      <w:proofErr w:type="gramStart"/>
      <w:r>
        <w:rPr>
          <w:rFonts w:ascii="Arial" w:hAnsi="Arial" w:cs="Arial"/>
        </w:rPr>
        <w:t>3  B.</w:t>
      </w:r>
      <w:proofErr w:type="gramEnd"/>
      <w:r>
        <w:rPr>
          <w:rFonts w:ascii="Arial" w:hAnsi="Arial" w:cs="Arial"/>
        </w:rPr>
        <w:t xml:space="preserve"> Smith</w:t>
      </w:r>
      <w:r>
        <w:rPr>
          <w:rFonts w:ascii="Arial" w:hAnsi="Arial" w:cs="Arial"/>
        </w:rPr>
        <w:tab/>
        <w:t>12/11/</w:t>
      </w:r>
      <w:r w:rsidR="0028240A">
        <w:rPr>
          <w:rFonts w:ascii="Arial" w:hAnsi="Arial" w:cs="Arial"/>
        </w:rPr>
        <w:t>2</w:t>
      </w:r>
      <w:r w:rsidR="00577F97">
        <w:rPr>
          <w:rFonts w:ascii="Arial" w:hAnsi="Arial" w:cs="Arial"/>
        </w:rPr>
        <w:t>4</w:t>
      </w:r>
      <w:r>
        <w:rPr>
          <w:rFonts w:ascii="Arial" w:hAnsi="Arial" w:cs="Arial"/>
        </w:rPr>
        <w:tab/>
        <w:t xml:space="preserve">  7 hours</w:t>
      </w:r>
      <w:r>
        <w:rPr>
          <w:rFonts w:ascii="Arial" w:hAnsi="Arial" w:cs="Arial"/>
        </w:rPr>
        <w:tab/>
        <w:t>Excavating area at rear of Property</w:t>
      </w:r>
    </w:p>
    <w:p w14:paraId="6613940E" w14:textId="6B6BB9F4" w:rsidR="00A76AE2" w:rsidRDefault="00A76AE2" w:rsidP="00A76AE2">
      <w:pPr>
        <w:rPr>
          <w:rFonts w:ascii="Arial" w:hAnsi="Arial" w:cs="Arial"/>
        </w:rPr>
      </w:pPr>
      <w:r>
        <w:rPr>
          <w:rFonts w:ascii="Arial" w:hAnsi="Arial" w:cs="Arial"/>
        </w:rPr>
        <w:t>ST</w:t>
      </w:r>
      <w:proofErr w:type="gramStart"/>
      <w:r>
        <w:rPr>
          <w:rFonts w:ascii="Arial" w:hAnsi="Arial" w:cs="Arial"/>
        </w:rPr>
        <w:t>4  G.</w:t>
      </w:r>
      <w:proofErr w:type="gramEnd"/>
      <w:r>
        <w:rPr>
          <w:rFonts w:ascii="Arial" w:hAnsi="Arial" w:cs="Arial"/>
        </w:rPr>
        <w:t xml:space="preserve"> Samuel</w:t>
      </w:r>
      <w:r>
        <w:rPr>
          <w:rFonts w:ascii="Arial" w:hAnsi="Arial" w:cs="Arial"/>
        </w:rPr>
        <w:tab/>
        <w:t>12/11/</w:t>
      </w:r>
      <w:r w:rsidR="0028240A">
        <w:rPr>
          <w:rFonts w:ascii="Arial" w:hAnsi="Arial" w:cs="Arial"/>
        </w:rPr>
        <w:t>2</w:t>
      </w:r>
      <w:r w:rsidR="00577F97">
        <w:rPr>
          <w:rFonts w:ascii="Arial" w:hAnsi="Arial" w:cs="Arial"/>
        </w:rPr>
        <w:t>4</w:t>
      </w:r>
      <w:r>
        <w:rPr>
          <w:rFonts w:ascii="Arial" w:hAnsi="Arial" w:cs="Arial"/>
        </w:rPr>
        <w:tab/>
        <w:t xml:space="preserve">  7 hours</w:t>
      </w:r>
      <w:r>
        <w:rPr>
          <w:rFonts w:ascii="Arial" w:hAnsi="Arial" w:cs="Arial"/>
        </w:rPr>
        <w:tab/>
        <w:t xml:space="preserve">Excavating area at rear of </w:t>
      </w:r>
    </w:p>
    <w:p w14:paraId="1823D713" w14:textId="77777777" w:rsidR="00A76AE2" w:rsidRDefault="00A76AE2" w:rsidP="00A76AE2">
      <w:pPr>
        <w:ind w:left="4320" w:firstLine="720"/>
        <w:rPr>
          <w:rFonts w:ascii="Arial" w:hAnsi="Arial" w:cs="Arial"/>
        </w:rPr>
      </w:pPr>
      <w:r>
        <w:rPr>
          <w:rFonts w:ascii="Arial" w:hAnsi="Arial" w:cs="Arial"/>
        </w:rPr>
        <w:t>Property</w:t>
      </w:r>
    </w:p>
    <w:p w14:paraId="31FEB34B" w14:textId="3CDD4B0B" w:rsidR="00A76AE2" w:rsidRDefault="00A76AE2" w:rsidP="00A76AE2">
      <w:pPr>
        <w:rPr>
          <w:rFonts w:ascii="Arial" w:hAnsi="Arial" w:cs="Arial"/>
        </w:rPr>
      </w:pPr>
      <w:r>
        <w:rPr>
          <w:rFonts w:ascii="Arial" w:hAnsi="Arial" w:cs="Arial"/>
        </w:rPr>
        <w:t>ST</w:t>
      </w:r>
      <w:proofErr w:type="gramStart"/>
      <w:r>
        <w:rPr>
          <w:rFonts w:ascii="Arial" w:hAnsi="Arial" w:cs="Arial"/>
        </w:rPr>
        <w:t>1  L.</w:t>
      </w:r>
      <w:proofErr w:type="gramEnd"/>
      <w:r>
        <w:rPr>
          <w:rFonts w:ascii="Arial" w:hAnsi="Arial" w:cs="Arial"/>
        </w:rPr>
        <w:t xml:space="preserve"> Jones</w:t>
      </w:r>
      <w:r>
        <w:rPr>
          <w:rFonts w:ascii="Arial" w:hAnsi="Arial" w:cs="Arial"/>
        </w:rPr>
        <w:tab/>
        <w:t>12/11/</w:t>
      </w:r>
      <w:r w:rsidR="0028240A">
        <w:rPr>
          <w:rFonts w:ascii="Arial" w:hAnsi="Arial" w:cs="Arial"/>
        </w:rPr>
        <w:t>2</w:t>
      </w:r>
      <w:r w:rsidR="00577F97">
        <w:rPr>
          <w:rFonts w:ascii="Arial" w:hAnsi="Arial" w:cs="Arial"/>
        </w:rPr>
        <w:t>4</w:t>
      </w:r>
      <w:r>
        <w:rPr>
          <w:rFonts w:ascii="Arial" w:hAnsi="Arial" w:cs="Arial"/>
        </w:rPr>
        <w:tab/>
        <w:t>21 hours</w:t>
      </w:r>
      <w:r>
        <w:rPr>
          <w:rFonts w:ascii="Arial" w:hAnsi="Arial" w:cs="Arial"/>
        </w:rPr>
        <w:tab/>
        <w:t>Laying Patio at rear of property</w:t>
      </w:r>
    </w:p>
    <w:p w14:paraId="1331115A" w14:textId="3755734D" w:rsidR="00A76AE2" w:rsidRDefault="00A76AE2" w:rsidP="00A76AE2">
      <w:pPr>
        <w:rPr>
          <w:rFonts w:ascii="Arial" w:hAnsi="Arial" w:cs="Arial"/>
        </w:rPr>
      </w:pPr>
      <w:r>
        <w:rPr>
          <w:rFonts w:ascii="Arial" w:hAnsi="Arial" w:cs="Arial"/>
        </w:rPr>
        <w:t>ST</w:t>
      </w:r>
      <w:proofErr w:type="gramStart"/>
      <w:r>
        <w:rPr>
          <w:rFonts w:ascii="Arial" w:hAnsi="Arial" w:cs="Arial"/>
        </w:rPr>
        <w:t>2  L.</w:t>
      </w:r>
      <w:proofErr w:type="gramEnd"/>
      <w:r>
        <w:rPr>
          <w:rFonts w:ascii="Arial" w:hAnsi="Arial" w:cs="Arial"/>
        </w:rPr>
        <w:t xml:space="preserve"> Morgan</w:t>
      </w:r>
      <w:r>
        <w:rPr>
          <w:rFonts w:ascii="Arial" w:hAnsi="Arial" w:cs="Arial"/>
        </w:rPr>
        <w:tab/>
        <w:t>12/11/</w:t>
      </w:r>
      <w:r w:rsidR="0028240A">
        <w:rPr>
          <w:rFonts w:ascii="Arial" w:hAnsi="Arial" w:cs="Arial"/>
        </w:rPr>
        <w:t>2</w:t>
      </w:r>
      <w:r w:rsidR="00577F97">
        <w:rPr>
          <w:rFonts w:ascii="Arial" w:hAnsi="Arial" w:cs="Arial"/>
        </w:rPr>
        <w:t>4</w:t>
      </w:r>
      <w:r>
        <w:rPr>
          <w:rFonts w:ascii="Arial" w:hAnsi="Arial" w:cs="Arial"/>
        </w:rPr>
        <w:tab/>
        <w:t>21 hours</w:t>
      </w:r>
      <w:r>
        <w:rPr>
          <w:rFonts w:ascii="Arial" w:hAnsi="Arial" w:cs="Arial"/>
        </w:rPr>
        <w:tab/>
        <w:t>Laying Patio at rear of property</w:t>
      </w:r>
    </w:p>
    <w:p w14:paraId="5C7359A6" w14:textId="77777777" w:rsidR="00A76AE2" w:rsidRDefault="00A76AE2" w:rsidP="00A76AE2">
      <w:pPr>
        <w:ind w:left="4320" w:firstLine="720"/>
        <w:rPr>
          <w:rFonts w:ascii="Arial" w:hAnsi="Arial" w:cs="Arial"/>
        </w:rPr>
      </w:pPr>
    </w:p>
    <w:p w14:paraId="504318BC" w14:textId="77777777" w:rsidR="00A76AE2" w:rsidRDefault="00A76AE2" w:rsidP="00A76AE2">
      <w:pPr>
        <w:rPr>
          <w:rFonts w:ascii="Arial" w:hAnsi="Arial" w:cs="Arial"/>
        </w:rPr>
      </w:pPr>
    </w:p>
    <w:p w14:paraId="3918BF8F" w14:textId="77777777" w:rsidR="00A76AE2" w:rsidRDefault="00A76AE2" w:rsidP="00A76AE2">
      <w:pPr>
        <w:rPr>
          <w:rFonts w:ascii="Arial" w:hAnsi="Arial" w:cs="Arial"/>
        </w:rPr>
      </w:pPr>
      <w:r>
        <w:rPr>
          <w:rFonts w:ascii="Arial" w:hAnsi="Arial" w:cs="Arial"/>
        </w:rPr>
        <w:t>For simplicity, ignore the British weather and assume that the original schedule will always be adhered to. In addition, assume that staff will never need to be reassigned or rescheduled (no illnesses, unforeseen circumstances etc.).</w:t>
      </w:r>
    </w:p>
    <w:p w14:paraId="0579B3EF" w14:textId="77777777" w:rsidR="00A76AE2" w:rsidRDefault="00A76AE2" w:rsidP="00A76AE2">
      <w:pPr>
        <w:rPr>
          <w:rFonts w:ascii="Arial" w:hAnsi="Arial" w:cs="Arial"/>
        </w:rPr>
      </w:pPr>
    </w:p>
    <w:p w14:paraId="28F88947" w14:textId="77777777" w:rsidR="00A76AE2" w:rsidRDefault="00A76AE2" w:rsidP="00A76AE2">
      <w:pPr>
        <w:rPr>
          <w:rFonts w:ascii="Arial" w:hAnsi="Arial" w:cs="Arial"/>
        </w:rPr>
      </w:pPr>
      <w:r>
        <w:rPr>
          <w:rFonts w:ascii="Arial" w:hAnsi="Arial" w:cs="Arial"/>
        </w:rPr>
        <w:t xml:space="preserve">For each task we need to record the amount of the material used in the task. A task may need </w:t>
      </w:r>
      <w:proofErr w:type="gramStart"/>
      <w:r>
        <w:rPr>
          <w:rFonts w:ascii="Arial" w:hAnsi="Arial" w:cs="Arial"/>
        </w:rPr>
        <w:t>a number of</w:t>
      </w:r>
      <w:proofErr w:type="gramEnd"/>
      <w:r>
        <w:rPr>
          <w:rFonts w:ascii="Arial" w:hAnsi="Arial" w:cs="Arial"/>
        </w:rPr>
        <w:t xml:space="preserve"> different materials; </w:t>
      </w:r>
      <w:r w:rsidRPr="007C5094">
        <w:rPr>
          <w:rFonts w:ascii="Arial" w:hAnsi="Arial" w:cs="Arial"/>
          <w:highlight w:val="cyan"/>
        </w:rPr>
        <w:t>hardcore, patio slabs, cement etc</w:t>
      </w:r>
      <w:r>
        <w:rPr>
          <w:rFonts w:ascii="Arial" w:hAnsi="Arial" w:cs="Arial"/>
        </w:rPr>
        <w:t xml:space="preserve"> and the amount of material to be used needs to be recorded. Again, for simplicity, assume that the amount assigned will always be the amount used. In addition, the labour hours spent on each task by each member of staff also needs to be recorded. </w:t>
      </w:r>
    </w:p>
    <w:p w14:paraId="61B73E22" w14:textId="77777777" w:rsidR="00A76AE2" w:rsidRDefault="00A76AE2" w:rsidP="00A76AE2">
      <w:pPr>
        <w:rPr>
          <w:rFonts w:ascii="Arial" w:hAnsi="Arial" w:cs="Arial"/>
        </w:rPr>
      </w:pPr>
    </w:p>
    <w:p w14:paraId="4DD79A48" w14:textId="77777777" w:rsidR="00A76AE2" w:rsidRDefault="00A76AE2" w:rsidP="00A76AE2">
      <w:pPr>
        <w:rPr>
          <w:rFonts w:ascii="Arial" w:hAnsi="Arial" w:cs="Arial"/>
        </w:rPr>
      </w:pPr>
      <w:r>
        <w:rPr>
          <w:rFonts w:ascii="Arial" w:hAnsi="Arial" w:cs="Arial"/>
        </w:rPr>
        <w:br w:type="page"/>
      </w:r>
    </w:p>
    <w:p w14:paraId="6346A6A1" w14:textId="77777777" w:rsidR="00A76AE2" w:rsidRDefault="00A76AE2" w:rsidP="00A76AE2">
      <w:pPr>
        <w:rPr>
          <w:rFonts w:ascii="Arial" w:hAnsi="Arial" w:cs="Arial"/>
        </w:rPr>
      </w:pPr>
    </w:p>
    <w:p w14:paraId="28734C9A" w14:textId="77777777" w:rsidR="00A76AE2" w:rsidRDefault="00A76AE2" w:rsidP="00A76AE2">
      <w:pPr>
        <w:rPr>
          <w:rFonts w:ascii="Arial" w:hAnsi="Arial" w:cs="Arial"/>
        </w:rPr>
      </w:pPr>
      <w:r>
        <w:rPr>
          <w:rFonts w:ascii="Arial" w:hAnsi="Arial" w:cs="Arial"/>
        </w:rPr>
        <w:t xml:space="preserve">Each project is ‘costed’ (priced) by the company in a very simplistic manner. </w:t>
      </w:r>
    </w:p>
    <w:p w14:paraId="6A4E68D0" w14:textId="77777777" w:rsidR="00A76AE2" w:rsidRDefault="00A76AE2" w:rsidP="00A76AE2">
      <w:pPr>
        <w:rPr>
          <w:rFonts w:ascii="Arial" w:hAnsi="Arial" w:cs="Arial"/>
        </w:rPr>
      </w:pPr>
      <w:r>
        <w:rPr>
          <w:rFonts w:ascii="Arial" w:hAnsi="Arial" w:cs="Arial"/>
        </w:rPr>
        <w:t>For each task:</w:t>
      </w:r>
    </w:p>
    <w:p w14:paraId="5D17EE98" w14:textId="77777777" w:rsidR="00A76AE2" w:rsidRDefault="00A76AE2" w:rsidP="00A76AE2">
      <w:pPr>
        <w:ind w:firstLine="720"/>
        <w:rPr>
          <w:rFonts w:ascii="Arial" w:hAnsi="Arial" w:cs="Arial"/>
        </w:rPr>
      </w:pPr>
      <w:r w:rsidRPr="00D83BAB">
        <w:rPr>
          <w:rFonts w:ascii="Arial" w:hAnsi="Arial" w:cs="Arial"/>
          <w:highlight w:val="cyan"/>
        </w:rPr>
        <w:t>(Material Used * Cost) + (Hours Worked*Labour rate of Staff member)</w:t>
      </w:r>
    </w:p>
    <w:p w14:paraId="7A2920CC" w14:textId="77777777" w:rsidR="00A76AE2" w:rsidRDefault="00A76AE2" w:rsidP="00A76AE2">
      <w:pPr>
        <w:rPr>
          <w:rFonts w:ascii="Arial" w:hAnsi="Arial" w:cs="Arial"/>
        </w:rPr>
      </w:pPr>
    </w:p>
    <w:p w14:paraId="16DC1B50" w14:textId="77777777" w:rsidR="00A76AE2" w:rsidRDefault="00A76AE2" w:rsidP="00A76AE2">
      <w:pPr>
        <w:rPr>
          <w:rFonts w:ascii="Arial" w:hAnsi="Arial" w:cs="Arial"/>
        </w:rPr>
      </w:pPr>
      <w:r>
        <w:rPr>
          <w:rFonts w:ascii="Arial" w:hAnsi="Arial" w:cs="Arial"/>
        </w:rPr>
        <w:t xml:space="preserve">The above describes ‘in-house’ tasks. Some projects may require specialist tasks that are ‘bought in’ to the project (fountains, ponds etc.). These tasks still need to be scheduled, but the total cost is calculated by the specialist (who also provides all necessary materials for the task). A list of specialists is kept by the company together with details of their expertise. </w:t>
      </w:r>
    </w:p>
    <w:p w14:paraId="15108071" w14:textId="77777777" w:rsidR="00A76AE2" w:rsidRDefault="00A76AE2" w:rsidP="00A76AE2">
      <w:pPr>
        <w:rPr>
          <w:rFonts w:ascii="Arial" w:hAnsi="Arial" w:cs="Arial"/>
        </w:rPr>
      </w:pPr>
    </w:p>
    <w:p w14:paraId="08D62F44" w14:textId="77777777" w:rsidR="005214C0" w:rsidRDefault="005214C0" w:rsidP="001C42CF">
      <w:pPr>
        <w:spacing w:after="200" w:line="276" w:lineRule="auto"/>
      </w:pPr>
    </w:p>
    <w:p w14:paraId="3BC3673F" w14:textId="77777777" w:rsidR="00EC0D34" w:rsidRDefault="00EC0D34" w:rsidP="001C42CF">
      <w:pPr>
        <w:spacing w:after="200" w:line="276" w:lineRule="auto"/>
      </w:pPr>
    </w:p>
    <w:p w14:paraId="18443FEE" w14:textId="77777777" w:rsidR="00EC0D34" w:rsidRDefault="00EC0D34" w:rsidP="001C42CF">
      <w:pPr>
        <w:spacing w:after="200" w:line="276" w:lineRule="auto"/>
        <w:sectPr w:rsidR="00EC0D34" w:rsidSect="00244544">
          <w:headerReference w:type="even" r:id="rId9"/>
          <w:headerReference w:type="default" r:id="rId10"/>
          <w:headerReference w:type="first" r:id="rId11"/>
          <w:pgSz w:w="11906" w:h="16838" w:code="9"/>
          <w:pgMar w:top="284" w:right="1440" w:bottom="284" w:left="1440" w:header="567" w:footer="567" w:gutter="0"/>
          <w:cols w:space="708"/>
          <w:docGrid w:linePitch="360"/>
        </w:sectPr>
      </w:pPr>
    </w:p>
    <w:p w14:paraId="76C1A85E" w14:textId="77777777" w:rsidR="003C209A" w:rsidRPr="00697D26" w:rsidRDefault="003C209A" w:rsidP="003C209A">
      <w:pPr>
        <w:rPr>
          <w:rFonts w:ascii="Arial" w:hAnsi="Arial" w:cs="Arial"/>
          <w:b/>
          <w:sz w:val="28"/>
          <w:szCs w:val="28"/>
        </w:rPr>
      </w:pPr>
      <w:r w:rsidRPr="00697D26">
        <w:rPr>
          <w:rFonts w:ascii="Arial" w:hAnsi="Arial" w:cs="Arial"/>
          <w:b/>
          <w:sz w:val="28"/>
          <w:szCs w:val="28"/>
        </w:rPr>
        <w:lastRenderedPageBreak/>
        <w:t>Appendix B</w:t>
      </w:r>
    </w:p>
    <w:p w14:paraId="7E652325" w14:textId="77777777" w:rsidR="003C209A" w:rsidRDefault="003C209A" w:rsidP="003C209A">
      <w:pPr>
        <w:rPr>
          <w:color w:val="FF0000"/>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268"/>
        <w:gridCol w:w="2693"/>
        <w:gridCol w:w="2410"/>
        <w:gridCol w:w="2693"/>
        <w:gridCol w:w="2694"/>
      </w:tblGrid>
      <w:tr w:rsidR="003C209A" w14:paraId="0AFFC5EF" w14:textId="77777777" w:rsidTr="00395C27">
        <w:tc>
          <w:tcPr>
            <w:tcW w:w="1838" w:type="dxa"/>
          </w:tcPr>
          <w:p w14:paraId="09022C2B" w14:textId="77777777" w:rsidR="003C209A" w:rsidRDefault="003C209A" w:rsidP="00395C27">
            <w:pPr>
              <w:rPr>
                <w:b/>
                <w:sz w:val="20"/>
              </w:rPr>
            </w:pPr>
            <w:r>
              <w:rPr>
                <w:b/>
                <w:sz w:val="20"/>
              </w:rPr>
              <w:t>Criteria</w:t>
            </w:r>
          </w:p>
        </w:tc>
        <w:tc>
          <w:tcPr>
            <w:tcW w:w="2268" w:type="dxa"/>
          </w:tcPr>
          <w:p w14:paraId="33652C7D" w14:textId="77777777" w:rsidR="003C209A" w:rsidRDefault="003C209A" w:rsidP="00395C27">
            <w:pPr>
              <w:rPr>
                <w:b/>
                <w:sz w:val="20"/>
              </w:rPr>
            </w:pPr>
            <w:r>
              <w:rPr>
                <w:b/>
                <w:sz w:val="20"/>
              </w:rPr>
              <w:t>Fail (&lt; 40)</w:t>
            </w:r>
          </w:p>
        </w:tc>
        <w:tc>
          <w:tcPr>
            <w:tcW w:w="2693" w:type="dxa"/>
          </w:tcPr>
          <w:p w14:paraId="4B687A19" w14:textId="77777777" w:rsidR="003C209A" w:rsidRDefault="003C209A" w:rsidP="00395C27">
            <w:pPr>
              <w:rPr>
                <w:b/>
                <w:sz w:val="20"/>
              </w:rPr>
            </w:pPr>
            <w:r>
              <w:rPr>
                <w:b/>
                <w:sz w:val="20"/>
              </w:rPr>
              <w:t>Pass (40 – 49)</w:t>
            </w:r>
          </w:p>
        </w:tc>
        <w:tc>
          <w:tcPr>
            <w:tcW w:w="2410" w:type="dxa"/>
          </w:tcPr>
          <w:p w14:paraId="0220DDE3" w14:textId="77777777" w:rsidR="003C209A" w:rsidRDefault="003C209A" w:rsidP="00395C27">
            <w:pPr>
              <w:rPr>
                <w:b/>
                <w:sz w:val="20"/>
              </w:rPr>
            </w:pPr>
            <w:r>
              <w:rPr>
                <w:b/>
                <w:sz w:val="20"/>
              </w:rPr>
              <w:t>Pass (50 – 59)</w:t>
            </w:r>
          </w:p>
        </w:tc>
        <w:tc>
          <w:tcPr>
            <w:tcW w:w="2693" w:type="dxa"/>
          </w:tcPr>
          <w:p w14:paraId="41ED07E9" w14:textId="77777777" w:rsidR="003C209A" w:rsidRDefault="003C209A" w:rsidP="00395C27">
            <w:pPr>
              <w:rPr>
                <w:b/>
                <w:sz w:val="20"/>
              </w:rPr>
            </w:pPr>
            <w:r>
              <w:rPr>
                <w:b/>
                <w:sz w:val="20"/>
              </w:rPr>
              <w:t>Merit (60 – 69)</w:t>
            </w:r>
          </w:p>
        </w:tc>
        <w:tc>
          <w:tcPr>
            <w:tcW w:w="2694" w:type="dxa"/>
          </w:tcPr>
          <w:p w14:paraId="3D554333" w14:textId="77777777" w:rsidR="003C209A" w:rsidRDefault="003C209A" w:rsidP="00395C27">
            <w:pPr>
              <w:rPr>
                <w:b/>
                <w:sz w:val="20"/>
              </w:rPr>
            </w:pPr>
            <w:r>
              <w:rPr>
                <w:b/>
                <w:sz w:val="20"/>
              </w:rPr>
              <w:t>Distinction (70 +)</w:t>
            </w:r>
          </w:p>
        </w:tc>
      </w:tr>
      <w:tr w:rsidR="003C209A" w14:paraId="7439F169" w14:textId="77777777" w:rsidTr="00395C27">
        <w:tc>
          <w:tcPr>
            <w:tcW w:w="1838" w:type="dxa"/>
          </w:tcPr>
          <w:p w14:paraId="11592377" w14:textId="77777777" w:rsidR="003C209A" w:rsidRDefault="003C209A" w:rsidP="00395C27">
            <w:pPr>
              <w:rPr>
                <w:sz w:val="20"/>
                <w:szCs w:val="20"/>
              </w:rPr>
            </w:pPr>
            <w:r>
              <w:rPr>
                <w:sz w:val="20"/>
                <w:szCs w:val="20"/>
              </w:rPr>
              <w:t>Class Diagram</w:t>
            </w:r>
          </w:p>
          <w:p w14:paraId="23B24434" w14:textId="77777777" w:rsidR="003C209A" w:rsidRDefault="003C209A" w:rsidP="00395C27">
            <w:pPr>
              <w:rPr>
                <w:sz w:val="20"/>
                <w:szCs w:val="20"/>
              </w:rPr>
            </w:pPr>
          </w:p>
          <w:p w14:paraId="08EF4CAB" w14:textId="77777777" w:rsidR="003C209A" w:rsidRDefault="003C209A" w:rsidP="00395C27">
            <w:pPr>
              <w:rPr>
                <w:sz w:val="20"/>
                <w:szCs w:val="20"/>
              </w:rPr>
            </w:pPr>
          </w:p>
          <w:p w14:paraId="5F5D046D" w14:textId="77777777" w:rsidR="003C209A" w:rsidRPr="00AB2A9D" w:rsidRDefault="003C209A" w:rsidP="00395C27">
            <w:pPr>
              <w:rPr>
                <w:sz w:val="20"/>
                <w:szCs w:val="20"/>
              </w:rPr>
            </w:pPr>
          </w:p>
          <w:p w14:paraId="0E7FAE4E" w14:textId="77777777" w:rsidR="003C209A" w:rsidRPr="00AB2A9D" w:rsidRDefault="003C209A" w:rsidP="00395C27">
            <w:pPr>
              <w:jc w:val="right"/>
              <w:rPr>
                <w:sz w:val="20"/>
                <w:szCs w:val="20"/>
              </w:rPr>
            </w:pPr>
            <w:r w:rsidRPr="00AB2A9D">
              <w:rPr>
                <w:sz w:val="20"/>
                <w:szCs w:val="20"/>
              </w:rPr>
              <w:t>/</w:t>
            </w:r>
            <w:r>
              <w:rPr>
                <w:sz w:val="20"/>
                <w:szCs w:val="20"/>
              </w:rPr>
              <w:t>60</w:t>
            </w:r>
          </w:p>
        </w:tc>
        <w:tc>
          <w:tcPr>
            <w:tcW w:w="2268" w:type="dxa"/>
          </w:tcPr>
          <w:p w14:paraId="534E9E9B" w14:textId="77777777" w:rsidR="003C209A" w:rsidRPr="00C74B5C" w:rsidRDefault="003C209A" w:rsidP="00395C27">
            <w:pPr>
              <w:rPr>
                <w:rFonts w:cstheme="minorHAnsi"/>
                <w:sz w:val="20"/>
                <w:szCs w:val="20"/>
              </w:rPr>
            </w:pPr>
            <w:r w:rsidRPr="00C74B5C">
              <w:rPr>
                <w:rFonts w:cstheme="minorHAnsi"/>
                <w:sz w:val="20"/>
                <w:szCs w:val="20"/>
              </w:rPr>
              <w:t>Class model severely deficient in entity classes.</w:t>
            </w:r>
          </w:p>
          <w:p w14:paraId="0A2789F6" w14:textId="77777777" w:rsidR="003C209A" w:rsidRPr="00C74B5C" w:rsidRDefault="003C209A" w:rsidP="00395C27">
            <w:pPr>
              <w:rPr>
                <w:rFonts w:cstheme="minorHAnsi"/>
                <w:sz w:val="20"/>
                <w:szCs w:val="20"/>
              </w:rPr>
            </w:pPr>
            <w:r w:rsidRPr="00C74B5C">
              <w:rPr>
                <w:rFonts w:cstheme="minorHAnsi"/>
                <w:sz w:val="20"/>
                <w:szCs w:val="20"/>
              </w:rPr>
              <w:t>Multiplicities incorrect on most relationships.</w:t>
            </w:r>
          </w:p>
          <w:p w14:paraId="29E45A31" w14:textId="77777777" w:rsidR="003C209A" w:rsidRPr="007011B6" w:rsidRDefault="003C209A" w:rsidP="00395C27">
            <w:pPr>
              <w:rPr>
                <w:sz w:val="20"/>
              </w:rPr>
            </w:pPr>
          </w:p>
        </w:tc>
        <w:tc>
          <w:tcPr>
            <w:tcW w:w="2693" w:type="dxa"/>
          </w:tcPr>
          <w:p w14:paraId="3864C9A4" w14:textId="77777777" w:rsidR="003C209A" w:rsidRDefault="003C209A" w:rsidP="00395C27">
            <w:pPr>
              <w:rPr>
                <w:rFonts w:cstheme="minorHAnsi"/>
                <w:sz w:val="20"/>
                <w:szCs w:val="20"/>
              </w:rPr>
            </w:pPr>
            <w:r w:rsidRPr="00C74B5C">
              <w:rPr>
                <w:rFonts w:cstheme="minorHAnsi"/>
                <w:sz w:val="20"/>
                <w:szCs w:val="20"/>
              </w:rPr>
              <w:t>Reasonably sound class model with some omissions and errors</w:t>
            </w:r>
            <w:r>
              <w:rPr>
                <w:rFonts w:cstheme="minorHAnsi"/>
                <w:sz w:val="20"/>
                <w:szCs w:val="20"/>
              </w:rPr>
              <w:t>.</w:t>
            </w:r>
          </w:p>
          <w:p w14:paraId="0D986921" w14:textId="77777777" w:rsidR="003C209A" w:rsidRPr="00B71A6F" w:rsidRDefault="003C209A" w:rsidP="00395C27">
            <w:pPr>
              <w:rPr>
                <w:rFonts w:cstheme="minorHAnsi"/>
                <w:sz w:val="20"/>
                <w:szCs w:val="20"/>
              </w:rPr>
            </w:pPr>
            <w:r w:rsidRPr="00C74B5C">
              <w:rPr>
                <w:rFonts w:cstheme="minorHAnsi"/>
                <w:sz w:val="20"/>
                <w:szCs w:val="20"/>
              </w:rPr>
              <w:t>Multiplicities incorrect on many relationships.</w:t>
            </w:r>
          </w:p>
        </w:tc>
        <w:tc>
          <w:tcPr>
            <w:tcW w:w="2410" w:type="dxa"/>
          </w:tcPr>
          <w:p w14:paraId="2B05D495" w14:textId="77777777" w:rsidR="003C209A" w:rsidRPr="00C74B5C" w:rsidRDefault="003C209A" w:rsidP="00395C27">
            <w:pPr>
              <w:rPr>
                <w:rFonts w:cstheme="minorHAnsi"/>
                <w:sz w:val="20"/>
                <w:szCs w:val="20"/>
              </w:rPr>
            </w:pPr>
            <w:r w:rsidRPr="00C74B5C">
              <w:rPr>
                <w:rFonts w:cstheme="minorHAnsi"/>
                <w:sz w:val="20"/>
                <w:szCs w:val="20"/>
              </w:rPr>
              <w:t xml:space="preserve">Good class model with most appropriate classes, associations and multiplicities. </w:t>
            </w:r>
          </w:p>
          <w:p w14:paraId="19B91772" w14:textId="77777777" w:rsidR="003C209A" w:rsidRPr="007011B6" w:rsidRDefault="003C209A" w:rsidP="00395C27">
            <w:pPr>
              <w:rPr>
                <w:sz w:val="20"/>
              </w:rPr>
            </w:pPr>
          </w:p>
        </w:tc>
        <w:tc>
          <w:tcPr>
            <w:tcW w:w="2693" w:type="dxa"/>
          </w:tcPr>
          <w:p w14:paraId="6CC5368B" w14:textId="77777777" w:rsidR="003C209A" w:rsidRPr="00C74B5C" w:rsidRDefault="003C209A" w:rsidP="00395C27">
            <w:pPr>
              <w:rPr>
                <w:rFonts w:cstheme="minorHAnsi"/>
                <w:sz w:val="20"/>
                <w:szCs w:val="20"/>
              </w:rPr>
            </w:pPr>
            <w:r w:rsidRPr="00C74B5C">
              <w:rPr>
                <w:rFonts w:cstheme="minorHAnsi"/>
                <w:sz w:val="20"/>
                <w:szCs w:val="20"/>
              </w:rPr>
              <w:t xml:space="preserve">Good class model with most appropriate classes, associations and multiplicities. </w:t>
            </w:r>
          </w:p>
          <w:p w14:paraId="64CA734C" w14:textId="77777777" w:rsidR="003C209A" w:rsidRPr="007011B6" w:rsidRDefault="003C209A" w:rsidP="00395C27">
            <w:pPr>
              <w:rPr>
                <w:sz w:val="20"/>
              </w:rPr>
            </w:pPr>
          </w:p>
        </w:tc>
        <w:tc>
          <w:tcPr>
            <w:tcW w:w="2694" w:type="dxa"/>
          </w:tcPr>
          <w:p w14:paraId="45B60DBD" w14:textId="77777777" w:rsidR="003C209A" w:rsidRPr="00B71A6F" w:rsidRDefault="003C209A" w:rsidP="00395C27">
            <w:pPr>
              <w:rPr>
                <w:rFonts w:cstheme="minorHAnsi"/>
                <w:sz w:val="20"/>
                <w:szCs w:val="20"/>
              </w:rPr>
            </w:pPr>
            <w:r w:rsidRPr="00C74B5C">
              <w:rPr>
                <w:rFonts w:cstheme="minorHAnsi"/>
                <w:sz w:val="20"/>
                <w:szCs w:val="20"/>
              </w:rPr>
              <w:t xml:space="preserve">Very good class diagram with most/all appropriate classes, associations and multiplicities. </w:t>
            </w:r>
          </w:p>
        </w:tc>
      </w:tr>
      <w:tr w:rsidR="003C209A" w14:paraId="6E4601F4" w14:textId="77777777" w:rsidTr="00395C27">
        <w:tc>
          <w:tcPr>
            <w:tcW w:w="1838" w:type="dxa"/>
          </w:tcPr>
          <w:p w14:paraId="6DEF3C9B" w14:textId="77777777" w:rsidR="003C209A" w:rsidRDefault="003C209A" w:rsidP="00395C27">
            <w:pPr>
              <w:rPr>
                <w:sz w:val="20"/>
                <w:szCs w:val="20"/>
              </w:rPr>
            </w:pPr>
            <w:r>
              <w:rPr>
                <w:sz w:val="20"/>
                <w:szCs w:val="20"/>
              </w:rPr>
              <w:t>Attributes        /12</w:t>
            </w:r>
          </w:p>
        </w:tc>
        <w:tc>
          <w:tcPr>
            <w:tcW w:w="2268" w:type="dxa"/>
          </w:tcPr>
          <w:p w14:paraId="0DF50311" w14:textId="77777777" w:rsidR="003C209A" w:rsidRPr="00C74B5C" w:rsidRDefault="003C209A" w:rsidP="00395C27">
            <w:pPr>
              <w:rPr>
                <w:rFonts w:cstheme="minorHAnsi"/>
                <w:sz w:val="20"/>
                <w:szCs w:val="20"/>
              </w:rPr>
            </w:pPr>
            <w:r w:rsidRPr="00C74B5C">
              <w:rPr>
                <w:rFonts w:cstheme="minorHAnsi"/>
                <w:sz w:val="20"/>
                <w:szCs w:val="20"/>
              </w:rPr>
              <w:t>Class model severely deficient in attribute</w:t>
            </w:r>
            <w:r>
              <w:rPr>
                <w:rFonts w:cstheme="minorHAnsi"/>
                <w:sz w:val="20"/>
                <w:szCs w:val="20"/>
              </w:rPr>
              <w:t>s</w:t>
            </w:r>
            <w:r w:rsidRPr="00C74B5C">
              <w:rPr>
                <w:rFonts w:cstheme="minorHAnsi"/>
                <w:sz w:val="20"/>
                <w:szCs w:val="20"/>
              </w:rPr>
              <w:t xml:space="preserve">. </w:t>
            </w:r>
          </w:p>
        </w:tc>
        <w:tc>
          <w:tcPr>
            <w:tcW w:w="2693" w:type="dxa"/>
          </w:tcPr>
          <w:p w14:paraId="0B83674A" w14:textId="77777777" w:rsidR="003C209A" w:rsidRPr="00B34B85" w:rsidRDefault="003C209A" w:rsidP="00395C27">
            <w:pPr>
              <w:rPr>
                <w:sz w:val="20"/>
                <w:szCs w:val="20"/>
              </w:rPr>
            </w:pPr>
            <w:r w:rsidRPr="00C74B5C">
              <w:rPr>
                <w:rFonts w:cstheme="minorHAnsi"/>
                <w:sz w:val="20"/>
                <w:szCs w:val="20"/>
              </w:rPr>
              <w:t>Some attributes identified</w:t>
            </w:r>
          </w:p>
        </w:tc>
        <w:tc>
          <w:tcPr>
            <w:tcW w:w="2410" w:type="dxa"/>
          </w:tcPr>
          <w:p w14:paraId="4B1E39A1" w14:textId="77777777" w:rsidR="003C209A" w:rsidRPr="00C74B5C" w:rsidRDefault="003C209A" w:rsidP="00395C27">
            <w:pPr>
              <w:rPr>
                <w:rFonts w:cstheme="minorHAnsi"/>
                <w:sz w:val="20"/>
                <w:szCs w:val="20"/>
              </w:rPr>
            </w:pPr>
            <w:r w:rsidRPr="00C74B5C">
              <w:rPr>
                <w:rFonts w:cstheme="minorHAnsi"/>
                <w:sz w:val="20"/>
                <w:szCs w:val="20"/>
              </w:rPr>
              <w:t xml:space="preserve">A good representative set of attributes identified. </w:t>
            </w:r>
          </w:p>
        </w:tc>
        <w:tc>
          <w:tcPr>
            <w:tcW w:w="2693" w:type="dxa"/>
          </w:tcPr>
          <w:p w14:paraId="6195B4B8" w14:textId="77777777" w:rsidR="003C209A" w:rsidRPr="00C74B5C" w:rsidRDefault="003C209A" w:rsidP="00395C27">
            <w:pPr>
              <w:rPr>
                <w:rFonts w:cstheme="minorHAnsi"/>
                <w:sz w:val="20"/>
                <w:szCs w:val="20"/>
              </w:rPr>
            </w:pPr>
            <w:r w:rsidRPr="00C74B5C">
              <w:rPr>
                <w:rFonts w:cstheme="minorHAnsi"/>
                <w:sz w:val="20"/>
                <w:szCs w:val="20"/>
              </w:rPr>
              <w:t xml:space="preserve">A good representative set of attributes identified. </w:t>
            </w:r>
          </w:p>
        </w:tc>
        <w:tc>
          <w:tcPr>
            <w:tcW w:w="2694" w:type="dxa"/>
          </w:tcPr>
          <w:p w14:paraId="4742F1E0" w14:textId="77777777" w:rsidR="003C209A" w:rsidRPr="00B71A6F" w:rsidRDefault="003C209A" w:rsidP="00395C27">
            <w:pPr>
              <w:rPr>
                <w:rFonts w:cstheme="minorHAnsi"/>
                <w:sz w:val="20"/>
                <w:szCs w:val="20"/>
              </w:rPr>
            </w:pPr>
            <w:r w:rsidRPr="00C74B5C">
              <w:rPr>
                <w:rFonts w:cstheme="minorHAnsi"/>
                <w:sz w:val="20"/>
                <w:szCs w:val="20"/>
              </w:rPr>
              <w:t xml:space="preserve">A very good representative set of attributes for the classes. </w:t>
            </w:r>
          </w:p>
        </w:tc>
      </w:tr>
      <w:tr w:rsidR="003C209A" w14:paraId="74059CAE" w14:textId="77777777" w:rsidTr="00395C27">
        <w:tc>
          <w:tcPr>
            <w:tcW w:w="1838" w:type="dxa"/>
          </w:tcPr>
          <w:p w14:paraId="0EC5D6D8" w14:textId="77777777" w:rsidR="003C209A" w:rsidRPr="00AB2A9D" w:rsidRDefault="003C209A" w:rsidP="00395C27">
            <w:pPr>
              <w:rPr>
                <w:sz w:val="20"/>
                <w:szCs w:val="20"/>
              </w:rPr>
            </w:pPr>
            <w:r>
              <w:rPr>
                <w:sz w:val="20"/>
                <w:szCs w:val="20"/>
              </w:rPr>
              <w:t>Operations     /18</w:t>
            </w:r>
          </w:p>
        </w:tc>
        <w:tc>
          <w:tcPr>
            <w:tcW w:w="2268" w:type="dxa"/>
          </w:tcPr>
          <w:p w14:paraId="56CFD0D8" w14:textId="77777777" w:rsidR="003C209A" w:rsidRPr="00C74B5C" w:rsidRDefault="003C209A" w:rsidP="00395C27">
            <w:pPr>
              <w:rPr>
                <w:rFonts w:cstheme="minorHAnsi"/>
                <w:sz w:val="20"/>
                <w:szCs w:val="20"/>
              </w:rPr>
            </w:pPr>
            <w:r w:rsidRPr="00C74B5C">
              <w:rPr>
                <w:rFonts w:cstheme="minorHAnsi"/>
                <w:sz w:val="20"/>
                <w:szCs w:val="20"/>
              </w:rPr>
              <w:t xml:space="preserve">Class model severely deficient in operations. </w:t>
            </w:r>
          </w:p>
        </w:tc>
        <w:tc>
          <w:tcPr>
            <w:tcW w:w="2693" w:type="dxa"/>
          </w:tcPr>
          <w:p w14:paraId="7D8BC708" w14:textId="77777777" w:rsidR="003C209A" w:rsidRPr="00B34B85" w:rsidRDefault="003C209A" w:rsidP="00395C27">
            <w:pPr>
              <w:rPr>
                <w:sz w:val="20"/>
                <w:szCs w:val="20"/>
              </w:rPr>
            </w:pPr>
            <w:r w:rsidRPr="00C74B5C">
              <w:rPr>
                <w:rFonts w:cstheme="minorHAnsi"/>
                <w:sz w:val="20"/>
                <w:szCs w:val="20"/>
              </w:rPr>
              <w:t>Some operations identified</w:t>
            </w:r>
          </w:p>
        </w:tc>
        <w:tc>
          <w:tcPr>
            <w:tcW w:w="2410" w:type="dxa"/>
          </w:tcPr>
          <w:p w14:paraId="765F7291" w14:textId="77777777" w:rsidR="003C209A" w:rsidRPr="00C74B5C" w:rsidRDefault="003C209A" w:rsidP="00395C27">
            <w:pPr>
              <w:rPr>
                <w:rFonts w:cstheme="minorHAnsi"/>
                <w:sz w:val="20"/>
                <w:szCs w:val="20"/>
              </w:rPr>
            </w:pPr>
            <w:r w:rsidRPr="00C74B5C">
              <w:rPr>
                <w:rFonts w:cstheme="minorHAnsi"/>
                <w:sz w:val="20"/>
                <w:szCs w:val="20"/>
              </w:rPr>
              <w:t xml:space="preserve">A good representative set of operations identified. </w:t>
            </w:r>
          </w:p>
        </w:tc>
        <w:tc>
          <w:tcPr>
            <w:tcW w:w="2693" w:type="dxa"/>
          </w:tcPr>
          <w:p w14:paraId="46BB1DD6" w14:textId="77777777" w:rsidR="003C209A" w:rsidRPr="00C74B5C" w:rsidRDefault="003C209A" w:rsidP="00395C27">
            <w:pPr>
              <w:rPr>
                <w:rFonts w:cstheme="minorHAnsi"/>
                <w:sz w:val="20"/>
                <w:szCs w:val="20"/>
              </w:rPr>
            </w:pPr>
            <w:r w:rsidRPr="00C74B5C">
              <w:rPr>
                <w:rFonts w:cstheme="minorHAnsi"/>
                <w:sz w:val="20"/>
                <w:szCs w:val="20"/>
              </w:rPr>
              <w:t xml:space="preserve">A good representative set operations identified. </w:t>
            </w:r>
          </w:p>
        </w:tc>
        <w:tc>
          <w:tcPr>
            <w:tcW w:w="2694" w:type="dxa"/>
          </w:tcPr>
          <w:p w14:paraId="137469A5" w14:textId="77777777" w:rsidR="003C209A" w:rsidRPr="00B71A6F" w:rsidRDefault="003C209A" w:rsidP="00395C27">
            <w:pPr>
              <w:rPr>
                <w:rFonts w:cstheme="minorHAnsi"/>
                <w:sz w:val="20"/>
                <w:szCs w:val="20"/>
              </w:rPr>
            </w:pPr>
            <w:r w:rsidRPr="00C74B5C">
              <w:rPr>
                <w:rFonts w:cstheme="minorHAnsi"/>
                <w:sz w:val="20"/>
                <w:szCs w:val="20"/>
              </w:rPr>
              <w:t xml:space="preserve">A very good representative set of operations for the classes. </w:t>
            </w:r>
          </w:p>
        </w:tc>
      </w:tr>
      <w:tr w:rsidR="003C209A" w14:paraId="7A14DC2C" w14:textId="77777777" w:rsidTr="00395C27">
        <w:tc>
          <w:tcPr>
            <w:tcW w:w="1838" w:type="dxa"/>
          </w:tcPr>
          <w:p w14:paraId="1658B2D4" w14:textId="77777777" w:rsidR="003C209A" w:rsidRDefault="003C209A" w:rsidP="00395C27">
            <w:pPr>
              <w:rPr>
                <w:sz w:val="20"/>
                <w:szCs w:val="20"/>
              </w:rPr>
            </w:pPr>
            <w:r>
              <w:rPr>
                <w:sz w:val="20"/>
                <w:szCs w:val="20"/>
              </w:rPr>
              <w:t>Assumptions</w:t>
            </w:r>
          </w:p>
          <w:p w14:paraId="63D12CFB" w14:textId="77777777" w:rsidR="003C209A" w:rsidRPr="00AB2A9D" w:rsidRDefault="003C209A" w:rsidP="00395C27">
            <w:pPr>
              <w:jc w:val="right"/>
              <w:rPr>
                <w:sz w:val="20"/>
                <w:szCs w:val="20"/>
              </w:rPr>
            </w:pPr>
            <w:r w:rsidRPr="00AB2A9D">
              <w:rPr>
                <w:sz w:val="20"/>
                <w:szCs w:val="20"/>
              </w:rPr>
              <w:t>/</w:t>
            </w:r>
            <w:r>
              <w:rPr>
                <w:sz w:val="20"/>
                <w:szCs w:val="20"/>
              </w:rPr>
              <w:t>10</w:t>
            </w:r>
          </w:p>
        </w:tc>
        <w:tc>
          <w:tcPr>
            <w:tcW w:w="2268" w:type="dxa"/>
          </w:tcPr>
          <w:p w14:paraId="6AB77B56" w14:textId="77777777" w:rsidR="003C209A" w:rsidRPr="00B34B85" w:rsidRDefault="003C209A" w:rsidP="00395C27">
            <w:pPr>
              <w:rPr>
                <w:sz w:val="20"/>
                <w:szCs w:val="20"/>
              </w:rPr>
            </w:pPr>
            <w:r w:rsidRPr="00C74B5C">
              <w:rPr>
                <w:rFonts w:cstheme="minorHAnsi"/>
                <w:sz w:val="20"/>
                <w:szCs w:val="20"/>
              </w:rPr>
              <w:t xml:space="preserve">Few or no assumptions that demonstrate a lack of understanding of the scenario and </w:t>
            </w:r>
            <w:proofErr w:type="gramStart"/>
            <w:r w:rsidRPr="00C74B5C">
              <w:rPr>
                <w:rFonts w:cstheme="minorHAnsi"/>
                <w:sz w:val="20"/>
                <w:szCs w:val="20"/>
              </w:rPr>
              <w:t>real world</w:t>
            </w:r>
            <w:proofErr w:type="gramEnd"/>
            <w:r w:rsidRPr="00C74B5C">
              <w:rPr>
                <w:rFonts w:cstheme="minorHAnsi"/>
                <w:sz w:val="20"/>
                <w:szCs w:val="20"/>
              </w:rPr>
              <w:t xml:space="preserve"> issues.</w:t>
            </w:r>
          </w:p>
        </w:tc>
        <w:tc>
          <w:tcPr>
            <w:tcW w:w="2693" w:type="dxa"/>
          </w:tcPr>
          <w:p w14:paraId="1C039080" w14:textId="77777777" w:rsidR="003C209A" w:rsidRPr="00B34B85" w:rsidRDefault="003C209A" w:rsidP="00395C27">
            <w:pPr>
              <w:rPr>
                <w:sz w:val="20"/>
                <w:szCs w:val="20"/>
              </w:rPr>
            </w:pPr>
            <w:r w:rsidRPr="00C74B5C">
              <w:rPr>
                <w:rFonts w:cstheme="minorHAnsi"/>
                <w:sz w:val="20"/>
                <w:szCs w:val="20"/>
              </w:rPr>
              <w:t xml:space="preserve">Some assumptions that demonstrate a reasonable understanding of the scenario and </w:t>
            </w:r>
            <w:proofErr w:type="gramStart"/>
            <w:r w:rsidRPr="00C74B5C">
              <w:rPr>
                <w:rFonts w:cstheme="minorHAnsi"/>
                <w:sz w:val="20"/>
                <w:szCs w:val="20"/>
              </w:rPr>
              <w:t>real world</w:t>
            </w:r>
            <w:proofErr w:type="gramEnd"/>
            <w:r w:rsidRPr="00C74B5C">
              <w:rPr>
                <w:rFonts w:cstheme="minorHAnsi"/>
                <w:sz w:val="20"/>
                <w:szCs w:val="20"/>
              </w:rPr>
              <w:t xml:space="preserve"> issues.</w:t>
            </w:r>
          </w:p>
        </w:tc>
        <w:tc>
          <w:tcPr>
            <w:tcW w:w="2410" w:type="dxa"/>
          </w:tcPr>
          <w:p w14:paraId="4FCB3473" w14:textId="77777777" w:rsidR="003C209A" w:rsidRPr="00B34B85" w:rsidRDefault="003C209A" w:rsidP="00395C27">
            <w:pPr>
              <w:rPr>
                <w:sz w:val="20"/>
                <w:szCs w:val="20"/>
              </w:rPr>
            </w:pPr>
            <w:r w:rsidRPr="00B34B85">
              <w:rPr>
                <w:sz w:val="20"/>
                <w:szCs w:val="20"/>
              </w:rPr>
              <w:t>Some reasonable assumptions made.</w:t>
            </w:r>
          </w:p>
        </w:tc>
        <w:tc>
          <w:tcPr>
            <w:tcW w:w="2693" w:type="dxa"/>
          </w:tcPr>
          <w:p w14:paraId="41A7F13A" w14:textId="77777777" w:rsidR="003C209A" w:rsidRPr="00B34B85" w:rsidRDefault="003C209A" w:rsidP="00395C27">
            <w:pPr>
              <w:rPr>
                <w:sz w:val="20"/>
                <w:szCs w:val="20"/>
              </w:rPr>
            </w:pPr>
            <w:r w:rsidRPr="00C74B5C">
              <w:rPr>
                <w:rFonts w:cstheme="minorHAnsi"/>
                <w:sz w:val="20"/>
                <w:szCs w:val="20"/>
              </w:rPr>
              <w:t xml:space="preserve">Clearly documented assumptions that demonstrate a good understanding of the scenario and </w:t>
            </w:r>
            <w:proofErr w:type="gramStart"/>
            <w:r w:rsidRPr="00C74B5C">
              <w:rPr>
                <w:rFonts w:cstheme="minorHAnsi"/>
                <w:sz w:val="20"/>
                <w:szCs w:val="20"/>
              </w:rPr>
              <w:t>real world</w:t>
            </w:r>
            <w:proofErr w:type="gramEnd"/>
            <w:r w:rsidRPr="00C74B5C">
              <w:rPr>
                <w:rFonts w:cstheme="minorHAnsi"/>
                <w:sz w:val="20"/>
                <w:szCs w:val="20"/>
              </w:rPr>
              <w:t xml:space="preserve"> issues.</w:t>
            </w:r>
          </w:p>
        </w:tc>
        <w:tc>
          <w:tcPr>
            <w:tcW w:w="2694" w:type="dxa"/>
          </w:tcPr>
          <w:p w14:paraId="62DE028E" w14:textId="77777777" w:rsidR="003C209A" w:rsidRPr="00B34B85" w:rsidRDefault="003C209A" w:rsidP="00395C27">
            <w:pPr>
              <w:rPr>
                <w:sz w:val="20"/>
                <w:szCs w:val="20"/>
              </w:rPr>
            </w:pPr>
            <w:r w:rsidRPr="00C74B5C">
              <w:rPr>
                <w:rFonts w:cstheme="minorHAnsi"/>
                <w:sz w:val="20"/>
                <w:szCs w:val="20"/>
              </w:rPr>
              <w:t xml:space="preserve">Clearly documented assumptions that demonstrate a very good understanding of the scenario and </w:t>
            </w:r>
            <w:proofErr w:type="gramStart"/>
            <w:r w:rsidRPr="00C74B5C">
              <w:rPr>
                <w:rFonts w:cstheme="minorHAnsi"/>
                <w:sz w:val="20"/>
                <w:szCs w:val="20"/>
              </w:rPr>
              <w:t>real world</w:t>
            </w:r>
            <w:proofErr w:type="gramEnd"/>
            <w:r w:rsidRPr="00C74B5C">
              <w:rPr>
                <w:rFonts w:cstheme="minorHAnsi"/>
                <w:sz w:val="20"/>
                <w:szCs w:val="20"/>
              </w:rPr>
              <w:t xml:space="preserve"> issues.</w:t>
            </w:r>
          </w:p>
        </w:tc>
      </w:tr>
    </w:tbl>
    <w:p w14:paraId="0D4F74FB" w14:textId="77777777" w:rsidR="003C209A" w:rsidRDefault="003C209A" w:rsidP="003C209A">
      <w:pPr>
        <w:rPr>
          <w:color w:val="FF0000"/>
        </w:rPr>
      </w:pPr>
    </w:p>
    <w:p w14:paraId="0D5552D9" w14:textId="77777777" w:rsidR="00AC7D85" w:rsidRPr="007216B3" w:rsidRDefault="00AC7D85" w:rsidP="001C42CF">
      <w:pPr>
        <w:rPr>
          <w:color w:val="FF0000"/>
        </w:rPr>
      </w:pPr>
    </w:p>
    <w:sectPr w:rsidR="00AC7D85" w:rsidRPr="007216B3" w:rsidSect="00E16E53">
      <w:pgSz w:w="16838" w:h="11906" w:orient="landscape" w:code="9"/>
      <w:pgMar w:top="1440" w:right="284" w:bottom="1440"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78ACC" w14:textId="77777777" w:rsidR="005A193C" w:rsidRDefault="005A193C" w:rsidP="00BF1E7A">
      <w:r>
        <w:separator/>
      </w:r>
    </w:p>
  </w:endnote>
  <w:endnote w:type="continuationSeparator" w:id="0">
    <w:p w14:paraId="4B68AED5" w14:textId="77777777" w:rsidR="005A193C" w:rsidRDefault="005A193C" w:rsidP="00BF1E7A">
      <w:r>
        <w:continuationSeparator/>
      </w:r>
    </w:p>
  </w:endnote>
  <w:endnote w:type="continuationNotice" w:id="1">
    <w:p w14:paraId="6D351C6C" w14:textId="77777777" w:rsidR="005A193C" w:rsidRDefault="005A1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F79C3" w14:textId="77777777" w:rsidR="005A193C" w:rsidRDefault="005A193C" w:rsidP="00BF1E7A">
      <w:r>
        <w:separator/>
      </w:r>
    </w:p>
  </w:footnote>
  <w:footnote w:type="continuationSeparator" w:id="0">
    <w:p w14:paraId="6DAB1BE8" w14:textId="77777777" w:rsidR="005A193C" w:rsidRDefault="005A193C" w:rsidP="00BF1E7A">
      <w:r>
        <w:continuationSeparator/>
      </w:r>
    </w:p>
  </w:footnote>
  <w:footnote w:type="continuationNotice" w:id="1">
    <w:p w14:paraId="25B92F25" w14:textId="77777777" w:rsidR="005A193C" w:rsidRDefault="005A193C"/>
  </w:footnote>
  <w:footnote w:id="2">
    <w:p w14:paraId="5923A2AD" w14:textId="77777777" w:rsidR="00F0703D" w:rsidRPr="00862023" w:rsidRDefault="00F0703D" w:rsidP="00BF1E7A">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3">
    <w:p w14:paraId="4724A63B" w14:textId="77777777" w:rsidR="00F0703D" w:rsidRPr="00B73CD1" w:rsidRDefault="00F0703D"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from Campus Advice Shop</w:t>
      </w:r>
      <w:r>
        <w:rPr>
          <w:rFonts w:ascii="Arial" w:hAnsi="Arial" w:cs="Arial"/>
          <w:sz w:val="16"/>
          <w:szCs w:val="16"/>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97FBD" w14:textId="5B185461" w:rsidR="0028240A" w:rsidRDefault="0028240A">
    <w:pPr>
      <w:pStyle w:val="Header"/>
    </w:pPr>
    <w:r>
      <w:rPr>
        <w:noProof/>
      </w:rPr>
      <mc:AlternateContent>
        <mc:Choice Requires="wps">
          <w:drawing>
            <wp:anchor distT="0" distB="0" distL="0" distR="0" simplePos="0" relativeHeight="251658241" behindDoc="0" locked="0" layoutInCell="1" allowOverlap="1" wp14:anchorId="4F69FA8F" wp14:editId="457173A3">
              <wp:simplePos x="635" y="635"/>
              <wp:positionH relativeFrom="page">
                <wp:align>right</wp:align>
              </wp:positionH>
              <wp:positionV relativeFrom="page">
                <wp:align>top</wp:align>
              </wp:positionV>
              <wp:extent cx="443865" cy="443865"/>
              <wp:effectExtent l="0" t="0" r="0" b="16510"/>
              <wp:wrapNone/>
              <wp:docPr id="2" name="Text Box 2"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C3D3B5" w14:textId="199DBDF8" w:rsidR="0028240A" w:rsidRPr="0028240A" w:rsidRDefault="0028240A" w:rsidP="0028240A">
                          <w:pPr>
                            <w:rPr>
                              <w:rFonts w:ascii="Calibri" w:eastAsia="Calibri" w:hAnsi="Calibri" w:cs="Calibri"/>
                              <w:noProof/>
                              <w:color w:val="000000"/>
                              <w:sz w:val="20"/>
                              <w:szCs w:val="20"/>
                            </w:rPr>
                          </w:pPr>
                          <w:r w:rsidRPr="0028240A">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F69FA8F" id="_x0000_t202" coordsize="21600,21600" o:spt="202" path="m,l,21600r21600,l21600,xe">
              <v:stroke joinstyle="miter"/>
              <v:path gradientshapeok="t" o:connecttype="rect"/>
            </v:shapetype>
            <v:shape id="Text Box 2" o:spid="_x0000_s1026" type="#_x0000_t202" alt="PUBLIC / CYHOEDDUS" style="position:absolute;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5EC3D3B5" w14:textId="199DBDF8" w:rsidR="0028240A" w:rsidRPr="0028240A" w:rsidRDefault="0028240A" w:rsidP="0028240A">
                    <w:pPr>
                      <w:rPr>
                        <w:rFonts w:ascii="Calibri" w:eastAsia="Calibri" w:hAnsi="Calibri" w:cs="Calibri"/>
                        <w:noProof/>
                        <w:color w:val="000000"/>
                        <w:sz w:val="20"/>
                        <w:szCs w:val="20"/>
                      </w:rPr>
                    </w:pPr>
                    <w:r w:rsidRPr="0028240A">
                      <w:rPr>
                        <w:rFonts w:ascii="Calibri" w:eastAsia="Calibri" w:hAnsi="Calibri" w:cs="Calibri"/>
                        <w:noProof/>
                        <w:color w:val="000000"/>
                        <w:sz w:val="20"/>
                        <w:szCs w:val="20"/>
                      </w:rPr>
                      <w:t>PUBLIC / CYHOEDDUS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1D8C3" w14:textId="14C7C4A4" w:rsidR="006B7DE6" w:rsidRDefault="0028240A">
    <w:pPr>
      <w:pStyle w:val="Header"/>
    </w:pPr>
    <w:r>
      <w:rPr>
        <w:noProof/>
      </w:rPr>
      <mc:AlternateContent>
        <mc:Choice Requires="wps">
          <w:drawing>
            <wp:anchor distT="0" distB="0" distL="0" distR="0" simplePos="0" relativeHeight="251658242" behindDoc="0" locked="0" layoutInCell="1" allowOverlap="1" wp14:anchorId="4ECF8325" wp14:editId="7E1E6E9C">
              <wp:simplePos x="914400" y="358140"/>
              <wp:positionH relativeFrom="page">
                <wp:align>right</wp:align>
              </wp:positionH>
              <wp:positionV relativeFrom="page">
                <wp:align>top</wp:align>
              </wp:positionV>
              <wp:extent cx="443865" cy="443865"/>
              <wp:effectExtent l="0" t="0" r="0" b="16510"/>
              <wp:wrapNone/>
              <wp:docPr id="3" name="Text Box 3"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1968C5" w14:textId="76D542FA" w:rsidR="0028240A" w:rsidRPr="0028240A" w:rsidRDefault="0028240A" w:rsidP="0028240A">
                          <w:pPr>
                            <w:rPr>
                              <w:rFonts w:ascii="Calibri" w:eastAsia="Calibri" w:hAnsi="Calibri" w:cs="Calibri"/>
                              <w:noProof/>
                              <w:color w:val="000000"/>
                              <w:sz w:val="20"/>
                              <w:szCs w:val="20"/>
                            </w:rPr>
                          </w:pPr>
                          <w:r w:rsidRPr="0028240A">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ECF8325" id="_x0000_t202" coordsize="21600,21600" o:spt="202" path="m,l,21600r21600,l21600,xe">
              <v:stroke joinstyle="miter"/>
              <v:path gradientshapeok="t" o:connecttype="rect"/>
            </v:shapetype>
            <v:shape id="Text Box 3" o:spid="_x0000_s1027" type="#_x0000_t202" alt="PUBLIC / CYHOEDDUS"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11968C5" w14:textId="76D542FA" w:rsidR="0028240A" w:rsidRPr="0028240A" w:rsidRDefault="0028240A" w:rsidP="0028240A">
                    <w:pPr>
                      <w:rPr>
                        <w:rFonts w:ascii="Calibri" w:eastAsia="Calibri" w:hAnsi="Calibri" w:cs="Calibri"/>
                        <w:noProof/>
                        <w:color w:val="000000"/>
                        <w:sz w:val="20"/>
                        <w:szCs w:val="20"/>
                      </w:rPr>
                    </w:pPr>
                    <w:r w:rsidRPr="0028240A">
                      <w:rPr>
                        <w:rFonts w:ascii="Calibri" w:eastAsia="Calibri" w:hAnsi="Calibri" w:cs="Calibri"/>
                        <w:noProof/>
                        <w:color w:val="000000"/>
                        <w:sz w:val="20"/>
                        <w:szCs w:val="20"/>
                      </w:rPr>
                      <w:t>PUBLIC / CYHOEDDUS</w:t>
                    </w:r>
                  </w:p>
                </w:txbxContent>
              </v:textbox>
              <w10:wrap anchorx="page" anchory="page"/>
            </v:shape>
          </w:pict>
        </mc:Fallback>
      </mc:AlternateContent>
    </w:r>
  </w:p>
  <w:p w14:paraId="69D59D09" w14:textId="77777777" w:rsidR="006B7DE6" w:rsidRDefault="006B7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4F05A" w14:textId="5D60F3B7" w:rsidR="0028240A" w:rsidRDefault="0028240A">
    <w:pPr>
      <w:pStyle w:val="Header"/>
    </w:pPr>
    <w:r>
      <w:rPr>
        <w:noProof/>
      </w:rPr>
      <mc:AlternateContent>
        <mc:Choice Requires="wps">
          <w:drawing>
            <wp:anchor distT="0" distB="0" distL="0" distR="0" simplePos="0" relativeHeight="251658240" behindDoc="0" locked="0" layoutInCell="1" allowOverlap="1" wp14:anchorId="6B72AA50" wp14:editId="0C708AA6">
              <wp:simplePos x="635" y="635"/>
              <wp:positionH relativeFrom="page">
                <wp:align>right</wp:align>
              </wp:positionH>
              <wp:positionV relativeFrom="page">
                <wp:align>top</wp:align>
              </wp:positionV>
              <wp:extent cx="443865" cy="443865"/>
              <wp:effectExtent l="0" t="0" r="0" b="16510"/>
              <wp:wrapNone/>
              <wp:docPr id="1" name="Text Box 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C82C8B" w14:textId="6661AA55" w:rsidR="0028240A" w:rsidRPr="0028240A" w:rsidRDefault="0028240A" w:rsidP="0028240A">
                          <w:pPr>
                            <w:rPr>
                              <w:rFonts w:ascii="Calibri" w:eastAsia="Calibri" w:hAnsi="Calibri" w:cs="Calibri"/>
                              <w:noProof/>
                              <w:color w:val="000000"/>
                              <w:sz w:val="20"/>
                              <w:szCs w:val="20"/>
                            </w:rPr>
                          </w:pPr>
                          <w:r w:rsidRPr="0028240A">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B72AA50" id="_x0000_t202" coordsize="21600,21600" o:spt="202" path="m,l,21600r21600,l21600,xe">
              <v:stroke joinstyle="miter"/>
              <v:path gradientshapeok="t" o:connecttype="rect"/>
            </v:shapetype>
            <v:shape id="Text Box 1" o:spid="_x0000_s1028" type="#_x0000_t202" alt="PUBLIC / CYHOEDDU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CC82C8B" w14:textId="6661AA55" w:rsidR="0028240A" w:rsidRPr="0028240A" w:rsidRDefault="0028240A" w:rsidP="0028240A">
                    <w:pPr>
                      <w:rPr>
                        <w:rFonts w:ascii="Calibri" w:eastAsia="Calibri" w:hAnsi="Calibri" w:cs="Calibri"/>
                        <w:noProof/>
                        <w:color w:val="000000"/>
                        <w:sz w:val="20"/>
                        <w:szCs w:val="20"/>
                      </w:rPr>
                    </w:pPr>
                    <w:r w:rsidRPr="0028240A">
                      <w:rPr>
                        <w:rFonts w:ascii="Calibri" w:eastAsia="Calibri" w:hAnsi="Calibri" w:cs="Calibri"/>
                        <w:noProof/>
                        <w:color w:val="000000"/>
                        <w:sz w:val="20"/>
                        <w:szCs w:val="20"/>
                      </w:rPr>
                      <w:t>PUBLIC / CYHOEDDUS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C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A18FC"/>
    <w:multiLevelType w:val="hybridMultilevel"/>
    <w:tmpl w:val="4D5E863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80463B"/>
    <w:multiLevelType w:val="hybridMultilevel"/>
    <w:tmpl w:val="64523E5E"/>
    <w:lvl w:ilvl="0" w:tplc="600E6BA8">
      <w:start w:val="1"/>
      <w:numFmt w:val="bullet"/>
      <w:lvlText w:val=""/>
      <w:lvlJc w:val="left"/>
      <w:pPr>
        <w:tabs>
          <w:tab w:val="num" w:pos="720"/>
        </w:tabs>
        <w:ind w:left="720" w:hanging="360"/>
      </w:pPr>
      <w:rPr>
        <w:rFonts w:ascii="Symbol" w:hAnsi="Symbol" w:hint="default"/>
        <w:color w:val="auto"/>
      </w:rPr>
    </w:lvl>
    <w:lvl w:ilvl="1" w:tplc="2F6229F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A313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FD03E85"/>
    <w:multiLevelType w:val="hybridMultilevel"/>
    <w:tmpl w:val="5A18CD9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749547">
    <w:abstractNumId w:val="6"/>
  </w:num>
  <w:num w:numId="2" w16cid:durableId="1876428860">
    <w:abstractNumId w:val="7"/>
  </w:num>
  <w:num w:numId="3" w16cid:durableId="415248142">
    <w:abstractNumId w:val="1"/>
  </w:num>
  <w:num w:numId="4" w16cid:durableId="1904291839">
    <w:abstractNumId w:val="3"/>
  </w:num>
  <w:num w:numId="5" w16cid:durableId="1624265172">
    <w:abstractNumId w:val="0"/>
  </w:num>
  <w:num w:numId="6" w16cid:durableId="1126123262">
    <w:abstractNumId w:val="4"/>
  </w:num>
  <w:num w:numId="7" w16cid:durableId="470291031">
    <w:abstractNumId w:val="2"/>
  </w:num>
  <w:num w:numId="8" w16cid:durableId="99371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0BF"/>
    <w:rsid w:val="000165BF"/>
    <w:rsid w:val="000172A5"/>
    <w:rsid w:val="00033900"/>
    <w:rsid w:val="00043393"/>
    <w:rsid w:val="0006003B"/>
    <w:rsid w:val="00062A85"/>
    <w:rsid w:val="000675E7"/>
    <w:rsid w:val="00076DF8"/>
    <w:rsid w:val="00087C8E"/>
    <w:rsid w:val="000B21E6"/>
    <w:rsid w:val="000B53FA"/>
    <w:rsid w:val="000C5AD3"/>
    <w:rsid w:val="000D20BE"/>
    <w:rsid w:val="000D6481"/>
    <w:rsid w:val="000D76B6"/>
    <w:rsid w:val="000E27E0"/>
    <w:rsid w:val="00113DFC"/>
    <w:rsid w:val="00143AFC"/>
    <w:rsid w:val="0015015E"/>
    <w:rsid w:val="00152D71"/>
    <w:rsid w:val="00164B95"/>
    <w:rsid w:val="00170312"/>
    <w:rsid w:val="00181892"/>
    <w:rsid w:val="0019041C"/>
    <w:rsid w:val="001B77CD"/>
    <w:rsid w:val="001C23F6"/>
    <w:rsid w:val="001C42CF"/>
    <w:rsid w:val="001D1288"/>
    <w:rsid w:val="001D16F3"/>
    <w:rsid w:val="001D6BF4"/>
    <w:rsid w:val="001E6091"/>
    <w:rsid w:val="00200685"/>
    <w:rsid w:val="00217A3A"/>
    <w:rsid w:val="00223E15"/>
    <w:rsid w:val="00242CA6"/>
    <w:rsid w:val="00244544"/>
    <w:rsid w:val="00246F1B"/>
    <w:rsid w:val="002524FF"/>
    <w:rsid w:val="00257CD4"/>
    <w:rsid w:val="0026048B"/>
    <w:rsid w:val="002607AA"/>
    <w:rsid w:val="00270DDE"/>
    <w:rsid w:val="00275BBE"/>
    <w:rsid w:val="00280912"/>
    <w:rsid w:val="0028240A"/>
    <w:rsid w:val="00285373"/>
    <w:rsid w:val="002929F6"/>
    <w:rsid w:val="002B0307"/>
    <w:rsid w:val="002D714A"/>
    <w:rsid w:val="002E044E"/>
    <w:rsid w:val="002E2C33"/>
    <w:rsid w:val="002E67F3"/>
    <w:rsid w:val="003078E7"/>
    <w:rsid w:val="00314956"/>
    <w:rsid w:val="00317550"/>
    <w:rsid w:val="00320811"/>
    <w:rsid w:val="00325E19"/>
    <w:rsid w:val="00346CDB"/>
    <w:rsid w:val="00353CB8"/>
    <w:rsid w:val="003562B2"/>
    <w:rsid w:val="003634BD"/>
    <w:rsid w:val="00366940"/>
    <w:rsid w:val="00382F11"/>
    <w:rsid w:val="003B209B"/>
    <w:rsid w:val="003B579E"/>
    <w:rsid w:val="003C209A"/>
    <w:rsid w:val="003D5AD8"/>
    <w:rsid w:val="003E195C"/>
    <w:rsid w:val="0041051F"/>
    <w:rsid w:val="004117D5"/>
    <w:rsid w:val="004148FF"/>
    <w:rsid w:val="00422BED"/>
    <w:rsid w:val="0042457E"/>
    <w:rsid w:val="00432D4F"/>
    <w:rsid w:val="004336A0"/>
    <w:rsid w:val="00436FA1"/>
    <w:rsid w:val="00437159"/>
    <w:rsid w:val="00460B8C"/>
    <w:rsid w:val="004618C6"/>
    <w:rsid w:val="00472A4C"/>
    <w:rsid w:val="00474A52"/>
    <w:rsid w:val="00482242"/>
    <w:rsid w:val="00487757"/>
    <w:rsid w:val="00496BDC"/>
    <w:rsid w:val="004A67D8"/>
    <w:rsid w:val="004C5DB1"/>
    <w:rsid w:val="004C6FC5"/>
    <w:rsid w:val="004D2C69"/>
    <w:rsid w:val="004D2D4A"/>
    <w:rsid w:val="004D350F"/>
    <w:rsid w:val="004E08C8"/>
    <w:rsid w:val="004F7195"/>
    <w:rsid w:val="00500BD6"/>
    <w:rsid w:val="00513B20"/>
    <w:rsid w:val="00517F0E"/>
    <w:rsid w:val="005214C0"/>
    <w:rsid w:val="00526CCD"/>
    <w:rsid w:val="0054080E"/>
    <w:rsid w:val="00542905"/>
    <w:rsid w:val="005466C9"/>
    <w:rsid w:val="00556481"/>
    <w:rsid w:val="00564748"/>
    <w:rsid w:val="005663F6"/>
    <w:rsid w:val="00577F97"/>
    <w:rsid w:val="00587B2D"/>
    <w:rsid w:val="005916A1"/>
    <w:rsid w:val="005A193C"/>
    <w:rsid w:val="005A6200"/>
    <w:rsid w:val="005C475D"/>
    <w:rsid w:val="005C4B27"/>
    <w:rsid w:val="005D03CD"/>
    <w:rsid w:val="005D19C1"/>
    <w:rsid w:val="005D43C9"/>
    <w:rsid w:val="005D5840"/>
    <w:rsid w:val="005D6C95"/>
    <w:rsid w:val="005E402A"/>
    <w:rsid w:val="005F7247"/>
    <w:rsid w:val="0061676E"/>
    <w:rsid w:val="006252E4"/>
    <w:rsid w:val="006359B0"/>
    <w:rsid w:val="00636817"/>
    <w:rsid w:val="00646641"/>
    <w:rsid w:val="006528ED"/>
    <w:rsid w:val="00667D41"/>
    <w:rsid w:val="00683744"/>
    <w:rsid w:val="00686014"/>
    <w:rsid w:val="006A477F"/>
    <w:rsid w:val="006B583E"/>
    <w:rsid w:val="006B5F07"/>
    <w:rsid w:val="006B61CB"/>
    <w:rsid w:val="006B72E2"/>
    <w:rsid w:val="006B7DE6"/>
    <w:rsid w:val="006D2F80"/>
    <w:rsid w:val="006D6221"/>
    <w:rsid w:val="00700658"/>
    <w:rsid w:val="00700BFD"/>
    <w:rsid w:val="00707AE4"/>
    <w:rsid w:val="007154B3"/>
    <w:rsid w:val="00715894"/>
    <w:rsid w:val="007216B3"/>
    <w:rsid w:val="0072390B"/>
    <w:rsid w:val="00734BCA"/>
    <w:rsid w:val="007430A9"/>
    <w:rsid w:val="007442EE"/>
    <w:rsid w:val="00756528"/>
    <w:rsid w:val="00766BD4"/>
    <w:rsid w:val="00770A0D"/>
    <w:rsid w:val="00770AFB"/>
    <w:rsid w:val="00776FA2"/>
    <w:rsid w:val="00781514"/>
    <w:rsid w:val="00794624"/>
    <w:rsid w:val="007A4EA8"/>
    <w:rsid w:val="007B5CF7"/>
    <w:rsid w:val="007C5094"/>
    <w:rsid w:val="007D0D73"/>
    <w:rsid w:val="007D2BC1"/>
    <w:rsid w:val="007E0233"/>
    <w:rsid w:val="007E263C"/>
    <w:rsid w:val="007E2EDA"/>
    <w:rsid w:val="007F201C"/>
    <w:rsid w:val="007F4D7D"/>
    <w:rsid w:val="0080766F"/>
    <w:rsid w:val="00814EBC"/>
    <w:rsid w:val="00815F7D"/>
    <w:rsid w:val="00820C33"/>
    <w:rsid w:val="00821780"/>
    <w:rsid w:val="0082450D"/>
    <w:rsid w:val="0082501A"/>
    <w:rsid w:val="008306B9"/>
    <w:rsid w:val="0083468A"/>
    <w:rsid w:val="0084203D"/>
    <w:rsid w:val="00842984"/>
    <w:rsid w:val="00850F16"/>
    <w:rsid w:val="008516B4"/>
    <w:rsid w:val="008516E4"/>
    <w:rsid w:val="0085761B"/>
    <w:rsid w:val="00866AD9"/>
    <w:rsid w:val="00867A46"/>
    <w:rsid w:val="0088112C"/>
    <w:rsid w:val="00893C05"/>
    <w:rsid w:val="008A19BF"/>
    <w:rsid w:val="008A35AA"/>
    <w:rsid w:val="008B04AC"/>
    <w:rsid w:val="008B31C4"/>
    <w:rsid w:val="008C4240"/>
    <w:rsid w:val="008C7A4C"/>
    <w:rsid w:val="008D7740"/>
    <w:rsid w:val="008D7765"/>
    <w:rsid w:val="008E1FB9"/>
    <w:rsid w:val="008E29AC"/>
    <w:rsid w:val="00904B40"/>
    <w:rsid w:val="00913E40"/>
    <w:rsid w:val="00921436"/>
    <w:rsid w:val="00937CCF"/>
    <w:rsid w:val="00951092"/>
    <w:rsid w:val="009520F3"/>
    <w:rsid w:val="009615AC"/>
    <w:rsid w:val="00965434"/>
    <w:rsid w:val="009700AB"/>
    <w:rsid w:val="00976E74"/>
    <w:rsid w:val="00985152"/>
    <w:rsid w:val="00990DB4"/>
    <w:rsid w:val="00997406"/>
    <w:rsid w:val="009C36F8"/>
    <w:rsid w:val="009D4154"/>
    <w:rsid w:val="009F421E"/>
    <w:rsid w:val="009F4E24"/>
    <w:rsid w:val="00A004CF"/>
    <w:rsid w:val="00A21038"/>
    <w:rsid w:val="00A22EA3"/>
    <w:rsid w:val="00A43EDD"/>
    <w:rsid w:val="00A50846"/>
    <w:rsid w:val="00A5104C"/>
    <w:rsid w:val="00A5492E"/>
    <w:rsid w:val="00A56534"/>
    <w:rsid w:val="00A56BC9"/>
    <w:rsid w:val="00A66DAD"/>
    <w:rsid w:val="00A76AE2"/>
    <w:rsid w:val="00A77E1E"/>
    <w:rsid w:val="00A804D2"/>
    <w:rsid w:val="00A84B22"/>
    <w:rsid w:val="00A90C29"/>
    <w:rsid w:val="00A90CE7"/>
    <w:rsid w:val="00A96461"/>
    <w:rsid w:val="00AB1C9C"/>
    <w:rsid w:val="00AB4802"/>
    <w:rsid w:val="00AC3F8E"/>
    <w:rsid w:val="00AC623C"/>
    <w:rsid w:val="00AC7D85"/>
    <w:rsid w:val="00AD66FB"/>
    <w:rsid w:val="00AF5661"/>
    <w:rsid w:val="00B00DF5"/>
    <w:rsid w:val="00B0712C"/>
    <w:rsid w:val="00B104B9"/>
    <w:rsid w:val="00B1172C"/>
    <w:rsid w:val="00B156B4"/>
    <w:rsid w:val="00B171A3"/>
    <w:rsid w:val="00B541E7"/>
    <w:rsid w:val="00B60703"/>
    <w:rsid w:val="00B72528"/>
    <w:rsid w:val="00B76DBA"/>
    <w:rsid w:val="00B84A8C"/>
    <w:rsid w:val="00B9260B"/>
    <w:rsid w:val="00BA3AB5"/>
    <w:rsid w:val="00BA7D71"/>
    <w:rsid w:val="00BD1456"/>
    <w:rsid w:val="00BD465A"/>
    <w:rsid w:val="00BE1108"/>
    <w:rsid w:val="00BE202D"/>
    <w:rsid w:val="00BE31AD"/>
    <w:rsid w:val="00BE5F5F"/>
    <w:rsid w:val="00BF104E"/>
    <w:rsid w:val="00BF1E7A"/>
    <w:rsid w:val="00C20A57"/>
    <w:rsid w:val="00C21457"/>
    <w:rsid w:val="00C21993"/>
    <w:rsid w:val="00C21A3A"/>
    <w:rsid w:val="00C32576"/>
    <w:rsid w:val="00C373F4"/>
    <w:rsid w:val="00C5532E"/>
    <w:rsid w:val="00C56183"/>
    <w:rsid w:val="00C774E0"/>
    <w:rsid w:val="00C80810"/>
    <w:rsid w:val="00C82A15"/>
    <w:rsid w:val="00CA18EE"/>
    <w:rsid w:val="00CB58BE"/>
    <w:rsid w:val="00CD2542"/>
    <w:rsid w:val="00CD38FA"/>
    <w:rsid w:val="00CD48B9"/>
    <w:rsid w:val="00CD5F76"/>
    <w:rsid w:val="00CE602B"/>
    <w:rsid w:val="00CE6B58"/>
    <w:rsid w:val="00CF47CE"/>
    <w:rsid w:val="00CF51C0"/>
    <w:rsid w:val="00D01E9D"/>
    <w:rsid w:val="00D04305"/>
    <w:rsid w:val="00D064C1"/>
    <w:rsid w:val="00D218B2"/>
    <w:rsid w:val="00D36AA9"/>
    <w:rsid w:val="00D379F8"/>
    <w:rsid w:val="00D44B38"/>
    <w:rsid w:val="00D67DB7"/>
    <w:rsid w:val="00D806E2"/>
    <w:rsid w:val="00D83BAB"/>
    <w:rsid w:val="00D83F0C"/>
    <w:rsid w:val="00D84CEE"/>
    <w:rsid w:val="00D936A1"/>
    <w:rsid w:val="00D963D7"/>
    <w:rsid w:val="00DA1C20"/>
    <w:rsid w:val="00DA31D3"/>
    <w:rsid w:val="00DA7AD8"/>
    <w:rsid w:val="00DB51D9"/>
    <w:rsid w:val="00DD2948"/>
    <w:rsid w:val="00DE19EA"/>
    <w:rsid w:val="00E01782"/>
    <w:rsid w:val="00E039E0"/>
    <w:rsid w:val="00E1083D"/>
    <w:rsid w:val="00E161A3"/>
    <w:rsid w:val="00E16CAC"/>
    <w:rsid w:val="00E33610"/>
    <w:rsid w:val="00E3767F"/>
    <w:rsid w:val="00E6129A"/>
    <w:rsid w:val="00E617EE"/>
    <w:rsid w:val="00E665B3"/>
    <w:rsid w:val="00E90215"/>
    <w:rsid w:val="00E91D25"/>
    <w:rsid w:val="00EA39A0"/>
    <w:rsid w:val="00EA3B3E"/>
    <w:rsid w:val="00EA7BD1"/>
    <w:rsid w:val="00EC0D34"/>
    <w:rsid w:val="00EC0E74"/>
    <w:rsid w:val="00EC38F5"/>
    <w:rsid w:val="00EC46CD"/>
    <w:rsid w:val="00ED326A"/>
    <w:rsid w:val="00ED563B"/>
    <w:rsid w:val="00ED5C2C"/>
    <w:rsid w:val="00EE2A16"/>
    <w:rsid w:val="00EE6479"/>
    <w:rsid w:val="00EF1355"/>
    <w:rsid w:val="00EF6C95"/>
    <w:rsid w:val="00F010F9"/>
    <w:rsid w:val="00F028E7"/>
    <w:rsid w:val="00F02DF7"/>
    <w:rsid w:val="00F03778"/>
    <w:rsid w:val="00F0703D"/>
    <w:rsid w:val="00F13960"/>
    <w:rsid w:val="00F270E9"/>
    <w:rsid w:val="00F30E2C"/>
    <w:rsid w:val="00F3219C"/>
    <w:rsid w:val="00F5460A"/>
    <w:rsid w:val="00F7181E"/>
    <w:rsid w:val="00F71B9E"/>
    <w:rsid w:val="00F76F93"/>
    <w:rsid w:val="00F90539"/>
    <w:rsid w:val="00F92C02"/>
    <w:rsid w:val="00FB7A89"/>
    <w:rsid w:val="00FC5F79"/>
    <w:rsid w:val="00FD2908"/>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50"/>
    <o:shapelayout v:ext="edit">
      <o:idmap v:ext="edit" data="2"/>
    </o:shapelayout>
  </w:shapeDefaults>
  <w:decimalSymbol w:val="."/>
  <w:listSeparator w:val=","/>
  <w14:docId w14:val="736FF2EB"/>
  <w15:docId w15:val="{EDC4971A-69DA-4541-A81F-066E98B4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FollowedHyperlink">
    <w:name w:val="FollowedHyperlink"/>
    <w:basedOn w:val="DefaultParagraphFont"/>
    <w:uiPriority w:val="99"/>
    <w:semiHidden/>
    <w:unhideWhenUsed/>
    <w:rsid w:val="006528ED"/>
    <w:rPr>
      <w:color w:val="800080" w:themeColor="followedHyperlink"/>
      <w:u w:val="single"/>
    </w:rPr>
  </w:style>
  <w:style w:type="character" w:styleId="UnresolvedMention">
    <w:name w:val="Unresolved Mention"/>
    <w:basedOn w:val="DefaultParagraphFont"/>
    <w:uiPriority w:val="99"/>
    <w:semiHidden/>
    <w:unhideWhenUsed/>
    <w:rsid w:val="0065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riculum.southwales.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Template>
  <TotalTime>28</TotalTime>
  <Pages>5</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Sivanathan D (FCES)</cp:lastModifiedBy>
  <cp:revision>18</cp:revision>
  <dcterms:created xsi:type="dcterms:W3CDTF">2024-07-26T16:33:00Z</dcterms:created>
  <dcterms:modified xsi:type="dcterms:W3CDTF">2024-10-15T10:43:00Z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ies>
</file>